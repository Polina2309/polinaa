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6E20F" w14:textId="73FB6535" w:rsidR="006D0306" w:rsidDel="00852F37" w:rsidRDefault="00AB4A1A">
      <w:pPr>
        <w:spacing w:after="0" w:line="259" w:lineRule="auto"/>
        <w:ind w:left="0" w:firstLine="0"/>
        <w:rPr>
          <w:del w:id="0" w:author="ACER" w:date="2019-09-26T22:31:00Z"/>
        </w:rPr>
      </w:pPr>
      <w:del w:id="1" w:author="ACER" w:date="2019-09-26T22:31:00Z">
        <w:r w:rsidDel="00852F37">
          <w:rPr>
            <w:rFonts w:ascii="Calibri" w:eastAsia="Calibri" w:hAnsi="Calibri" w:cs="Calibri"/>
            <w:color w:val="2E74B5"/>
            <w:sz w:val="32"/>
          </w:rPr>
          <w:delText xml:space="preserve">Оглавление </w:delText>
        </w:r>
      </w:del>
    </w:p>
    <w:customXmlDelRangeStart w:id="2" w:author="ACER" w:date="2019-09-26T22:31:00Z"/>
    <w:sdt>
      <w:sdtPr>
        <w:rPr>
          <w:rFonts w:ascii="Times New Roman" w:eastAsia="Times New Roman" w:hAnsi="Times New Roman" w:cs="Times New Roman"/>
          <w:sz w:val="28"/>
        </w:rPr>
        <w:id w:val="896871067"/>
        <w:docPartObj>
          <w:docPartGallery w:val="Table of Contents"/>
        </w:docPartObj>
      </w:sdtPr>
      <w:sdtEndPr/>
      <w:sdtContent>
        <w:customXmlDelRangeEnd w:id="2"/>
        <w:p w14:paraId="575B3D7A" w14:textId="06319885" w:rsidR="00AB4A1A" w:rsidDel="00852F37" w:rsidRDefault="00AB4A1A">
          <w:pPr>
            <w:pStyle w:val="11"/>
            <w:tabs>
              <w:tab w:val="right" w:leader="dot" w:pos="9342"/>
            </w:tabs>
            <w:rPr>
              <w:del w:id="3" w:author="ACER" w:date="2019-09-26T22:31:00Z"/>
              <w:rFonts w:asciiTheme="minorHAnsi" w:eastAsiaTheme="minorEastAsia" w:hAnsiTheme="minorHAnsi" w:cstheme="minorBidi"/>
              <w:noProof/>
              <w:color w:val="auto"/>
            </w:rPr>
          </w:pPr>
          <w:del w:id="4" w:author="ACER" w:date="2019-09-26T22:31:00Z">
            <w:r w:rsidDel="00852F37">
              <w:fldChar w:fldCharType="begin"/>
            </w:r>
            <w:r w:rsidDel="00852F37">
              <w:delInstrText xml:space="preserve"> TOC \o "1-3" \h \z \u </w:delInstrText>
            </w:r>
            <w:r w:rsidDel="00852F37">
              <w:fldChar w:fldCharType="separate"/>
            </w:r>
            <w:r w:rsidR="002060B6" w:rsidDel="00852F37">
              <w:rPr>
                <w:rStyle w:val="a3"/>
                <w:noProof/>
              </w:rPr>
              <w:fldChar w:fldCharType="begin"/>
            </w:r>
            <w:r w:rsidR="002060B6" w:rsidDel="00852F37">
              <w:rPr>
                <w:rStyle w:val="a3"/>
                <w:noProof/>
              </w:rPr>
              <w:delInstrText xml:space="preserve"> HYPERLINK \l "_Toc19124192" </w:delInstrText>
            </w:r>
            <w:r w:rsidR="002060B6" w:rsidDel="00852F37">
              <w:rPr>
                <w:rStyle w:val="a3"/>
                <w:noProof/>
              </w:rPr>
              <w:fldChar w:fldCharType="separate"/>
            </w:r>
            <w:r w:rsidRPr="00A35DA5" w:rsidDel="00852F37">
              <w:rPr>
                <w:rStyle w:val="a3"/>
                <w:noProof/>
              </w:rPr>
              <w:delText>Фридрих Шиллер</w:delText>
            </w:r>
            <w:r w:rsidDel="00852F37">
              <w:rPr>
                <w:noProof/>
                <w:webHidden/>
              </w:rPr>
              <w:tab/>
            </w:r>
            <w:r w:rsidDel="00852F37">
              <w:rPr>
                <w:noProof/>
                <w:webHidden/>
              </w:rPr>
              <w:fldChar w:fldCharType="begin"/>
            </w:r>
            <w:r w:rsidDel="00852F37">
              <w:rPr>
                <w:noProof/>
                <w:webHidden/>
              </w:rPr>
              <w:delInstrText xml:space="preserve"> PAGEREF _Toc19124192 \h </w:delInstrText>
            </w:r>
            <w:r w:rsidDel="00852F37">
              <w:rPr>
                <w:noProof/>
                <w:webHidden/>
              </w:rPr>
            </w:r>
            <w:r w:rsidDel="00852F37">
              <w:rPr>
                <w:noProof/>
                <w:webHidden/>
              </w:rPr>
              <w:fldChar w:fldCharType="separate"/>
            </w:r>
            <w:r w:rsidR="0096410A" w:rsidDel="00852F37">
              <w:rPr>
                <w:noProof/>
                <w:webHidden/>
              </w:rPr>
              <w:delText>2</w:delText>
            </w:r>
            <w:r w:rsidDel="00852F37">
              <w:rPr>
                <w:noProof/>
                <w:webHidden/>
              </w:rPr>
              <w:fldChar w:fldCharType="end"/>
            </w:r>
            <w:r w:rsidR="002060B6" w:rsidDel="00852F37">
              <w:rPr>
                <w:noProof/>
              </w:rPr>
              <w:fldChar w:fldCharType="end"/>
            </w:r>
          </w:del>
        </w:p>
        <w:p w14:paraId="62525DF7" w14:textId="0F36842F" w:rsidR="00AB4A1A" w:rsidDel="00852F37" w:rsidRDefault="002060B6">
          <w:pPr>
            <w:pStyle w:val="21"/>
            <w:tabs>
              <w:tab w:val="right" w:leader="dot" w:pos="9342"/>
            </w:tabs>
            <w:rPr>
              <w:del w:id="5" w:author="ACER" w:date="2019-09-26T22:31:00Z"/>
              <w:rFonts w:asciiTheme="minorHAnsi" w:eastAsiaTheme="minorEastAsia" w:hAnsiTheme="minorHAnsi" w:cstheme="minorBidi"/>
              <w:noProof/>
              <w:color w:val="auto"/>
            </w:rPr>
          </w:pPr>
          <w:del w:id="6" w:author="ACER" w:date="2019-09-26T22:31:00Z">
            <w:r w:rsidDel="00852F37">
              <w:rPr>
                <w:rStyle w:val="a3"/>
                <w:noProof/>
              </w:rPr>
              <w:fldChar w:fldCharType="begin"/>
            </w:r>
            <w:r w:rsidDel="00852F37">
              <w:rPr>
                <w:rStyle w:val="a3"/>
                <w:noProof/>
              </w:rPr>
              <w:delInstrText xml:space="preserve"> HYPERLINK \l "_Toc19124193" </w:delInstrText>
            </w:r>
            <w:r w:rsidDel="00852F37">
              <w:rPr>
                <w:rStyle w:val="a3"/>
                <w:noProof/>
              </w:rPr>
              <w:fldChar w:fldCharType="separate"/>
            </w:r>
            <w:r w:rsidR="00AB4A1A" w:rsidRPr="00A35DA5" w:rsidDel="00852F37">
              <w:rPr>
                <w:rStyle w:val="a3"/>
                <w:noProof/>
              </w:rPr>
              <w:delText>Биография</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_Toc19124193 \h </w:delInstrText>
            </w:r>
            <w:r w:rsidR="00AB4A1A" w:rsidDel="00852F37">
              <w:rPr>
                <w:noProof/>
                <w:webHidden/>
              </w:rPr>
            </w:r>
            <w:r w:rsidR="00AB4A1A" w:rsidDel="00852F37">
              <w:rPr>
                <w:noProof/>
                <w:webHidden/>
              </w:rPr>
              <w:fldChar w:fldCharType="separate"/>
            </w:r>
            <w:r w:rsidR="0096410A" w:rsidDel="00852F37">
              <w:rPr>
                <w:noProof/>
                <w:webHidden/>
              </w:rPr>
              <w:delText>4</w:delText>
            </w:r>
            <w:r w:rsidR="00AB4A1A" w:rsidDel="00852F37">
              <w:rPr>
                <w:noProof/>
                <w:webHidden/>
              </w:rPr>
              <w:fldChar w:fldCharType="end"/>
            </w:r>
            <w:r w:rsidDel="00852F37">
              <w:rPr>
                <w:noProof/>
              </w:rPr>
              <w:fldChar w:fldCharType="end"/>
            </w:r>
          </w:del>
        </w:p>
        <w:p w14:paraId="0CEBB51C" w14:textId="4A52BB44" w:rsidR="00AB4A1A" w:rsidDel="00852F37" w:rsidRDefault="00AB4A1A">
          <w:pPr>
            <w:pStyle w:val="31"/>
            <w:tabs>
              <w:tab w:val="right" w:leader="dot" w:pos="9342"/>
            </w:tabs>
            <w:rPr>
              <w:del w:id="7" w:author="ACER" w:date="2019-09-26T22:31:00Z"/>
              <w:rFonts w:asciiTheme="minorHAnsi" w:eastAsiaTheme="minorEastAsia" w:hAnsiTheme="minorHAnsi" w:cstheme="minorBidi"/>
              <w:noProof/>
              <w:color w:val="auto"/>
            </w:rPr>
          </w:pPr>
          <w:del w:id="8"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"_Toc19124194"</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Начальное образование в Лорхе. Людвигсбург.</w:delText>
            </w:r>
            <w:r w:rsidDel="00852F37">
              <w:rPr>
                <w:noProof/>
                <w:webHidden/>
              </w:rPr>
              <w:tab/>
            </w:r>
            <w:r w:rsidDel="00852F37">
              <w:rPr>
                <w:noProof/>
                <w:webHidden/>
              </w:rPr>
              <w:fldChar w:fldCharType="begin"/>
            </w:r>
            <w:r w:rsidDel="00852F37">
              <w:rPr>
                <w:noProof/>
                <w:webHidden/>
              </w:rPr>
              <w:delInstrText xml:space="preserve"> PAGEREF _Toc19124194 \h </w:delInstrText>
            </w:r>
            <w:r w:rsidDel="00852F37">
              <w:rPr>
                <w:noProof/>
                <w:webHidden/>
              </w:rPr>
            </w:r>
            <w:r w:rsidDel="00852F37">
              <w:rPr>
                <w:noProof/>
                <w:webHidden/>
              </w:rPr>
              <w:fldChar w:fldCharType="separate"/>
            </w:r>
          </w:del>
          <w:del w:id="9" w:author="ACER" w:date="2019-09-11T20:47:00Z">
            <w:r w:rsidDel="0096410A">
              <w:rPr>
                <w:noProof/>
                <w:webHidden/>
              </w:rPr>
              <w:delText>4</w:delText>
            </w:r>
          </w:del>
          <w:del w:id="10" w:author="ACER" w:date="2019-09-26T22:31:00Z">
            <w:r w:rsidDel="00852F37">
              <w:rPr>
                <w:noProof/>
                <w:webHidden/>
              </w:rPr>
              <w:fldChar w:fldCharType="end"/>
            </w:r>
            <w:r w:rsidRPr="00A35DA5" w:rsidDel="00852F37">
              <w:rPr>
                <w:rStyle w:val="a3"/>
                <w:noProof/>
              </w:rPr>
              <w:fldChar w:fldCharType="end"/>
            </w:r>
          </w:del>
        </w:p>
        <w:p w14:paraId="498FA79F" w14:textId="041BE09A" w:rsidR="00AB4A1A" w:rsidDel="00852F37" w:rsidRDefault="002060B6">
          <w:pPr>
            <w:pStyle w:val="31"/>
            <w:tabs>
              <w:tab w:val="right" w:leader="dot" w:pos="9342"/>
            </w:tabs>
            <w:rPr>
              <w:del w:id="11" w:author="ACER" w:date="2019-09-26T22:31:00Z"/>
              <w:rFonts w:asciiTheme="minorHAnsi" w:eastAsiaTheme="minorEastAsia" w:hAnsiTheme="minorHAnsi" w:cstheme="minorBidi"/>
              <w:noProof/>
              <w:color w:val="auto"/>
            </w:rPr>
          </w:pPr>
          <w:del w:id="12" w:author="ACER" w:date="2019-09-26T22:31:00Z">
            <w:r w:rsidDel="00852F37">
              <w:rPr>
                <w:rStyle w:val="a3"/>
                <w:noProof/>
              </w:rPr>
              <w:fldChar w:fldCharType="begin"/>
            </w:r>
            <w:r w:rsidDel="00852F37">
              <w:rPr>
                <w:rStyle w:val="a3"/>
                <w:noProof/>
              </w:rPr>
              <w:delInstrText xml:space="preserve"> HYPERLINK \l "_Toc19124195" </w:delInstrText>
            </w:r>
            <w:r w:rsidDel="00852F37">
              <w:rPr>
                <w:rStyle w:val="a3"/>
                <w:noProof/>
              </w:rPr>
              <w:fldChar w:fldCharType="separate"/>
            </w:r>
            <w:r w:rsidR="00AB4A1A" w:rsidRPr="00A35DA5" w:rsidDel="00852F37">
              <w:rPr>
                <w:rStyle w:val="a3"/>
                <w:noProof/>
              </w:rPr>
              <w:delText>Высшая школа Карла, Штутгарт</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_Toc19124195 \h </w:delInstrText>
            </w:r>
            <w:r w:rsidR="00AB4A1A" w:rsidDel="00852F37">
              <w:rPr>
                <w:noProof/>
                <w:webHidden/>
              </w:rPr>
            </w:r>
            <w:r w:rsidR="00AB4A1A" w:rsidDel="00852F37">
              <w:rPr>
                <w:noProof/>
                <w:webHidden/>
              </w:rPr>
              <w:fldChar w:fldCharType="separate"/>
            </w:r>
            <w:r w:rsidR="0096410A" w:rsidDel="00852F37">
              <w:rPr>
                <w:noProof/>
                <w:webHidden/>
              </w:rPr>
              <w:delText>5</w:delText>
            </w:r>
            <w:r w:rsidR="00AB4A1A" w:rsidDel="00852F37">
              <w:rPr>
                <w:noProof/>
                <w:webHidden/>
              </w:rPr>
              <w:fldChar w:fldCharType="end"/>
            </w:r>
            <w:r w:rsidDel="00852F37">
              <w:rPr>
                <w:noProof/>
              </w:rPr>
              <w:fldChar w:fldCharType="end"/>
            </w:r>
          </w:del>
        </w:p>
        <w:p w14:paraId="271E5E4C" w14:textId="61FC958E" w:rsidR="00AB4A1A" w:rsidDel="00852F37" w:rsidRDefault="002060B6">
          <w:pPr>
            <w:pStyle w:val="31"/>
            <w:tabs>
              <w:tab w:val="right" w:leader="dot" w:pos="9342"/>
            </w:tabs>
            <w:rPr>
              <w:del w:id="13" w:author="ACER" w:date="2019-09-26T22:31:00Z"/>
              <w:rFonts w:asciiTheme="minorHAnsi" w:eastAsiaTheme="minorEastAsia" w:hAnsiTheme="minorHAnsi" w:cstheme="minorBidi"/>
              <w:noProof/>
              <w:color w:val="auto"/>
            </w:rPr>
          </w:pPr>
          <w:del w:id="14" w:author="ACER" w:date="2019-09-26T22:31:00Z">
            <w:r w:rsidDel="00852F37">
              <w:rPr>
                <w:rStyle w:val="a3"/>
                <w:noProof/>
              </w:rPr>
              <w:fldChar w:fldCharType="begin"/>
            </w:r>
            <w:r w:rsidDel="00852F37">
              <w:rPr>
                <w:rStyle w:val="a3"/>
                <w:noProof/>
              </w:rPr>
              <w:delInstrText xml:space="preserve"> HYPERLINK \l "_Toc19124196" </w:delInstrText>
            </w:r>
            <w:r w:rsidDel="00852F37">
              <w:rPr>
                <w:rStyle w:val="a3"/>
                <w:noProof/>
              </w:rPr>
              <w:fldChar w:fldCharType="separate"/>
            </w:r>
            <w:r w:rsidR="00AB4A1A" w:rsidRPr="00A35DA5" w:rsidDel="00852F37">
              <w:rPr>
                <w:rStyle w:val="a3"/>
                <w:noProof/>
              </w:rPr>
              <w:delText>Разбойники</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_Toc19124196 \h </w:delInstrText>
            </w:r>
            <w:r w:rsidR="00AB4A1A" w:rsidDel="00852F37">
              <w:rPr>
                <w:noProof/>
                <w:webHidden/>
              </w:rPr>
            </w:r>
            <w:r w:rsidR="00AB4A1A" w:rsidDel="00852F37">
              <w:rPr>
                <w:noProof/>
                <w:webHidden/>
              </w:rPr>
              <w:fldChar w:fldCharType="separate"/>
            </w:r>
            <w:r w:rsidR="0096410A" w:rsidDel="00852F37">
              <w:rPr>
                <w:noProof/>
                <w:webHidden/>
              </w:rPr>
              <w:delText>6</w:delText>
            </w:r>
            <w:r w:rsidR="00AB4A1A" w:rsidDel="00852F37">
              <w:rPr>
                <w:noProof/>
                <w:webHidden/>
              </w:rPr>
              <w:fldChar w:fldCharType="end"/>
            </w:r>
            <w:r w:rsidDel="00852F37">
              <w:rPr>
                <w:noProof/>
              </w:rPr>
              <w:fldChar w:fldCharType="end"/>
            </w:r>
          </w:del>
        </w:p>
        <w:p w14:paraId="531453CA" w14:textId="540A164B" w:rsidR="00AB4A1A" w:rsidDel="00852F37" w:rsidRDefault="002060B6">
          <w:pPr>
            <w:pStyle w:val="31"/>
            <w:tabs>
              <w:tab w:val="right" w:leader="dot" w:pos="9342"/>
            </w:tabs>
            <w:rPr>
              <w:del w:id="15" w:author="ACER" w:date="2019-09-26T22:31:00Z"/>
              <w:rFonts w:asciiTheme="minorHAnsi" w:eastAsiaTheme="minorEastAsia" w:hAnsiTheme="minorHAnsi" w:cstheme="minorBidi"/>
              <w:noProof/>
              <w:color w:val="auto"/>
            </w:rPr>
          </w:pPr>
          <w:del w:id="16" w:author="ACER" w:date="2019-09-26T22:31:00Z">
            <w:r w:rsidDel="00852F37">
              <w:rPr>
                <w:rStyle w:val="a3"/>
                <w:noProof/>
              </w:rPr>
              <w:fldChar w:fldCharType="begin"/>
            </w:r>
            <w:r w:rsidDel="00852F37">
              <w:rPr>
                <w:rStyle w:val="a3"/>
                <w:noProof/>
              </w:rPr>
              <w:delInstrText xml:space="preserve"> HYPERLINK \l "_Toc19124197" </w:delInstrText>
            </w:r>
            <w:r w:rsidDel="00852F37">
              <w:rPr>
                <w:rStyle w:val="a3"/>
                <w:noProof/>
              </w:rPr>
              <w:fldChar w:fldCharType="separate"/>
            </w:r>
            <w:r w:rsidR="00AB4A1A" w:rsidRPr="00A35DA5" w:rsidDel="00852F37">
              <w:rPr>
                <w:rStyle w:val="a3"/>
                <w:noProof/>
              </w:rPr>
              <w:delText>Побег из Штутгарта</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_Toc19124197 \h </w:delInstrText>
            </w:r>
            <w:r w:rsidR="00AB4A1A" w:rsidDel="00852F37">
              <w:rPr>
                <w:noProof/>
                <w:webHidden/>
              </w:rPr>
            </w:r>
            <w:r w:rsidR="00AB4A1A" w:rsidDel="00852F37">
              <w:rPr>
                <w:noProof/>
                <w:webHidden/>
              </w:rPr>
              <w:fldChar w:fldCharType="separate"/>
            </w:r>
            <w:r w:rsidR="0096410A" w:rsidDel="00852F37">
              <w:rPr>
                <w:noProof/>
                <w:webHidden/>
              </w:rPr>
              <w:delText>8</w:delText>
            </w:r>
            <w:r w:rsidR="00AB4A1A" w:rsidDel="00852F37">
              <w:rPr>
                <w:noProof/>
                <w:webHidden/>
              </w:rPr>
              <w:fldChar w:fldCharType="end"/>
            </w:r>
            <w:r w:rsidDel="00852F37">
              <w:rPr>
                <w:noProof/>
              </w:rPr>
              <w:fldChar w:fldCharType="end"/>
            </w:r>
          </w:del>
        </w:p>
        <w:p w14:paraId="4DDF3F7A" w14:textId="2E9DF2AE" w:rsidR="00AB4A1A" w:rsidDel="00852F37" w:rsidRDefault="002060B6">
          <w:pPr>
            <w:pStyle w:val="31"/>
            <w:tabs>
              <w:tab w:val="right" w:leader="dot" w:pos="9342"/>
            </w:tabs>
            <w:rPr>
              <w:del w:id="17" w:author="ACER" w:date="2019-09-26T22:31:00Z"/>
              <w:rFonts w:asciiTheme="minorHAnsi" w:eastAsiaTheme="minorEastAsia" w:hAnsiTheme="minorHAnsi" w:cstheme="minorBidi"/>
              <w:noProof/>
              <w:color w:val="auto"/>
            </w:rPr>
          </w:pPr>
          <w:del w:id="18" w:author="ACER" w:date="2019-09-26T22:31:00Z">
            <w:r w:rsidDel="00852F37">
              <w:rPr>
                <w:rStyle w:val="a3"/>
                <w:noProof/>
              </w:rPr>
              <w:fldChar w:fldCharType="begin"/>
            </w:r>
            <w:r w:rsidDel="00852F37">
              <w:rPr>
                <w:rStyle w:val="a3"/>
                <w:noProof/>
              </w:rPr>
              <w:delInstrText xml:space="preserve"> HYPERLINK \l "_Toc19124198" </w:delInstrText>
            </w:r>
            <w:r w:rsidDel="00852F37">
              <w:rPr>
                <w:rStyle w:val="a3"/>
                <w:noProof/>
              </w:rPr>
              <w:fldChar w:fldCharType="separate"/>
            </w:r>
            <w:r w:rsidR="00AB4A1A" w:rsidRPr="00A35DA5" w:rsidDel="00852F37">
              <w:rPr>
                <w:rStyle w:val="a3"/>
                <w:noProof/>
              </w:rPr>
              <w:delText>Годы неопределённости (1782—1789)</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_Toc19124198 \h </w:delInstrText>
            </w:r>
            <w:r w:rsidR="00AB4A1A" w:rsidDel="00852F37">
              <w:rPr>
                <w:noProof/>
                <w:webHidden/>
              </w:rPr>
            </w:r>
            <w:r w:rsidR="00AB4A1A" w:rsidDel="00852F37">
              <w:rPr>
                <w:noProof/>
                <w:webHidden/>
              </w:rPr>
              <w:fldChar w:fldCharType="separate"/>
            </w:r>
            <w:r w:rsidR="0096410A" w:rsidDel="00852F37">
              <w:rPr>
                <w:noProof/>
                <w:webHidden/>
              </w:rPr>
              <w:delText>9</w:delText>
            </w:r>
            <w:r w:rsidR="00AB4A1A" w:rsidDel="00852F37">
              <w:rPr>
                <w:noProof/>
                <w:webHidden/>
              </w:rPr>
              <w:fldChar w:fldCharType="end"/>
            </w:r>
            <w:r w:rsidDel="00852F37">
              <w:rPr>
                <w:noProof/>
              </w:rPr>
              <w:fldChar w:fldCharType="end"/>
            </w:r>
          </w:del>
        </w:p>
        <w:p w14:paraId="08931606" w14:textId="0BE2F680" w:rsidR="00AB4A1A" w:rsidDel="00852F37" w:rsidRDefault="002060B6">
          <w:pPr>
            <w:pStyle w:val="31"/>
            <w:tabs>
              <w:tab w:val="right" w:leader="dot" w:pos="9342"/>
            </w:tabs>
            <w:rPr>
              <w:del w:id="19" w:author="ACER" w:date="2019-09-26T22:31:00Z"/>
              <w:rFonts w:asciiTheme="minorHAnsi" w:eastAsiaTheme="minorEastAsia" w:hAnsiTheme="minorHAnsi" w:cstheme="minorBidi"/>
              <w:noProof/>
              <w:color w:val="auto"/>
            </w:rPr>
          </w:pPr>
          <w:del w:id="20" w:author="ACER" w:date="2019-09-26T22:31:00Z">
            <w:r w:rsidDel="00852F37">
              <w:rPr>
                <w:rStyle w:val="a3"/>
                <w:noProof/>
              </w:rPr>
              <w:fldChar w:fldCharType="begin"/>
            </w:r>
            <w:r w:rsidDel="00852F37">
              <w:rPr>
                <w:rStyle w:val="a3"/>
                <w:noProof/>
              </w:rPr>
              <w:delInstrText xml:space="preserve"> HYPERLINK \l "_Toc19124199" </w:delInstrText>
            </w:r>
            <w:r w:rsidDel="00852F37">
              <w:rPr>
                <w:rStyle w:val="a3"/>
                <w:noProof/>
              </w:rPr>
              <w:fldChar w:fldCharType="separate"/>
            </w:r>
            <w:r w:rsidR="00AB4A1A" w:rsidRPr="00A35DA5" w:rsidDel="00852F37">
              <w:rPr>
                <w:rStyle w:val="a3"/>
                <w:noProof/>
              </w:rPr>
              <w:delText>Жизнь в Мангейме</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_Toc19124199 \h </w:delInstrText>
            </w:r>
            <w:r w:rsidR="00AB4A1A" w:rsidDel="00852F37">
              <w:rPr>
                <w:noProof/>
                <w:webHidden/>
              </w:rPr>
            </w:r>
            <w:r w:rsidR="00AB4A1A" w:rsidDel="00852F37">
              <w:rPr>
                <w:noProof/>
                <w:webHidden/>
              </w:rPr>
              <w:fldChar w:fldCharType="separate"/>
            </w:r>
            <w:r w:rsidR="0096410A" w:rsidDel="00852F37">
              <w:rPr>
                <w:noProof/>
                <w:webHidden/>
              </w:rPr>
              <w:delText>10</w:delText>
            </w:r>
            <w:r w:rsidR="00AB4A1A" w:rsidDel="00852F37">
              <w:rPr>
                <w:noProof/>
                <w:webHidden/>
              </w:rPr>
              <w:fldChar w:fldCharType="end"/>
            </w:r>
            <w:r w:rsidDel="00852F37">
              <w:rPr>
                <w:noProof/>
              </w:rPr>
              <w:fldChar w:fldCharType="end"/>
            </w:r>
          </w:del>
        </w:p>
        <w:p w14:paraId="0DC08A79" w14:textId="0BA42BFF" w:rsidR="00AB4A1A" w:rsidDel="00852F37" w:rsidRDefault="002060B6">
          <w:pPr>
            <w:pStyle w:val="31"/>
            <w:tabs>
              <w:tab w:val="right" w:leader="dot" w:pos="9342"/>
            </w:tabs>
            <w:rPr>
              <w:del w:id="21" w:author="ACER" w:date="2019-09-26T22:31:00Z"/>
              <w:rFonts w:asciiTheme="minorHAnsi" w:eastAsiaTheme="minorEastAsia" w:hAnsiTheme="minorHAnsi" w:cstheme="minorBidi"/>
              <w:noProof/>
              <w:color w:val="auto"/>
            </w:rPr>
          </w:pPr>
          <w:del w:id="22" w:author="ACER" w:date="2019-09-26T22:31:00Z">
            <w:r w:rsidDel="00852F37">
              <w:rPr>
                <w:rStyle w:val="a3"/>
                <w:noProof/>
              </w:rPr>
              <w:fldChar w:fldCharType="begin"/>
            </w:r>
            <w:r w:rsidDel="00852F37">
              <w:rPr>
                <w:rStyle w:val="a3"/>
                <w:noProof/>
              </w:rPr>
              <w:delInstrText xml:space="preserve"> HYPERLINK \l "_Toc19124200" </w:delInstrText>
            </w:r>
            <w:r w:rsidDel="00852F37">
              <w:rPr>
                <w:rStyle w:val="a3"/>
                <w:noProof/>
              </w:rPr>
              <w:fldChar w:fldCharType="separate"/>
            </w:r>
            <w:r w:rsidR="00AB4A1A" w:rsidRPr="00A35DA5" w:rsidDel="00852F37">
              <w:rPr>
                <w:rStyle w:val="a3"/>
                <w:noProof/>
              </w:rPr>
              <w:delText>Лейпциг и Дрезден</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_Toc19124200 \h </w:delInstrText>
            </w:r>
            <w:r w:rsidR="00AB4A1A" w:rsidDel="00852F37">
              <w:rPr>
                <w:noProof/>
                <w:webHidden/>
              </w:rPr>
            </w:r>
            <w:r w:rsidR="00AB4A1A" w:rsidDel="00852F37">
              <w:rPr>
                <w:noProof/>
                <w:webHidden/>
              </w:rPr>
              <w:fldChar w:fldCharType="separate"/>
            </w:r>
            <w:r w:rsidR="0096410A" w:rsidDel="00852F37">
              <w:rPr>
                <w:noProof/>
                <w:webHidden/>
              </w:rPr>
              <w:delText>11</w:delText>
            </w:r>
            <w:r w:rsidR="00AB4A1A" w:rsidDel="00852F37">
              <w:rPr>
                <w:noProof/>
                <w:webHidden/>
              </w:rPr>
              <w:fldChar w:fldCharType="end"/>
            </w:r>
            <w:r w:rsidDel="00852F37">
              <w:rPr>
                <w:noProof/>
              </w:rPr>
              <w:fldChar w:fldCharType="end"/>
            </w:r>
          </w:del>
        </w:p>
        <w:p w14:paraId="2E8CF077" w14:textId="4BC2B705" w:rsidR="00AB4A1A" w:rsidDel="00852F37" w:rsidRDefault="002060B6">
          <w:pPr>
            <w:pStyle w:val="31"/>
            <w:tabs>
              <w:tab w:val="right" w:leader="dot" w:pos="9342"/>
            </w:tabs>
            <w:rPr>
              <w:del w:id="23" w:author="ACER" w:date="2019-09-26T22:31:00Z"/>
              <w:rFonts w:asciiTheme="minorHAnsi" w:eastAsiaTheme="minorEastAsia" w:hAnsiTheme="minorHAnsi" w:cstheme="minorBidi"/>
              <w:noProof/>
              <w:color w:val="auto"/>
            </w:rPr>
          </w:pPr>
          <w:del w:id="24" w:author="ACER" w:date="2019-09-26T22:31:00Z">
            <w:r w:rsidDel="00852F37">
              <w:rPr>
                <w:rStyle w:val="a3"/>
                <w:noProof/>
              </w:rPr>
              <w:fldChar w:fldCharType="begin"/>
            </w:r>
            <w:r w:rsidDel="00852F37">
              <w:rPr>
                <w:rStyle w:val="a3"/>
                <w:noProof/>
              </w:rPr>
              <w:delInstrText xml:space="preserve"> HYPERLINK \l "_Toc19124201" </w:delInstrText>
            </w:r>
            <w:r w:rsidDel="00852F37">
              <w:rPr>
                <w:rStyle w:val="a3"/>
                <w:noProof/>
              </w:rPr>
              <w:fldChar w:fldCharType="separate"/>
            </w:r>
            <w:r w:rsidR="00AB4A1A" w:rsidRPr="00A35DA5" w:rsidDel="00852F37">
              <w:rPr>
                <w:rStyle w:val="a3"/>
                <w:noProof/>
              </w:rPr>
              <w:delText>Веймар</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_Toc19124201 \h </w:delInstrText>
            </w:r>
            <w:r w:rsidR="00AB4A1A" w:rsidDel="00852F37">
              <w:rPr>
                <w:noProof/>
                <w:webHidden/>
              </w:rPr>
            </w:r>
            <w:r w:rsidR="00AB4A1A" w:rsidDel="00852F37">
              <w:rPr>
                <w:noProof/>
                <w:webHidden/>
              </w:rPr>
              <w:fldChar w:fldCharType="separate"/>
            </w:r>
            <w:r w:rsidR="0096410A" w:rsidDel="00852F37">
              <w:rPr>
                <w:noProof/>
                <w:webHidden/>
              </w:rPr>
              <w:delText>12</w:delText>
            </w:r>
            <w:r w:rsidR="00AB4A1A" w:rsidDel="00852F37">
              <w:rPr>
                <w:noProof/>
                <w:webHidden/>
              </w:rPr>
              <w:fldChar w:fldCharType="end"/>
            </w:r>
            <w:r w:rsidDel="00852F37">
              <w:rPr>
                <w:noProof/>
              </w:rPr>
              <w:fldChar w:fldCharType="end"/>
            </w:r>
          </w:del>
        </w:p>
        <w:p w14:paraId="6FF1DB05" w14:textId="5B785C55" w:rsidR="00AB4A1A" w:rsidDel="00852F37" w:rsidRDefault="002060B6">
          <w:pPr>
            <w:pStyle w:val="31"/>
            <w:tabs>
              <w:tab w:val="right" w:leader="dot" w:pos="9342"/>
            </w:tabs>
            <w:rPr>
              <w:del w:id="25" w:author="ACER" w:date="2019-09-26T22:31:00Z"/>
              <w:rFonts w:asciiTheme="minorHAnsi" w:eastAsiaTheme="minorEastAsia" w:hAnsiTheme="minorHAnsi" w:cstheme="minorBidi"/>
              <w:noProof/>
              <w:color w:val="auto"/>
            </w:rPr>
          </w:pPr>
          <w:del w:id="26" w:author="ACER" w:date="2019-09-26T22:31:00Z">
            <w:r w:rsidDel="00852F37">
              <w:rPr>
                <w:rStyle w:val="a3"/>
                <w:noProof/>
              </w:rPr>
              <w:fldChar w:fldCharType="begin"/>
            </w:r>
            <w:r w:rsidDel="00852F37">
              <w:rPr>
                <w:rStyle w:val="a3"/>
                <w:noProof/>
              </w:rPr>
              <w:delInstrText xml:space="preserve"> HYPERLINK \l "_Toc19124202" </w:delInstrText>
            </w:r>
            <w:r w:rsidDel="00852F37">
              <w:rPr>
                <w:rStyle w:val="a3"/>
                <w:noProof/>
              </w:rPr>
              <w:fldChar w:fldCharType="separate"/>
            </w:r>
            <w:r w:rsidR="00AB4A1A" w:rsidRPr="00A35DA5" w:rsidDel="00852F37">
              <w:rPr>
                <w:rStyle w:val="a3"/>
                <w:noProof/>
              </w:rPr>
              <w:delText>Период Веймарского классицизма</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_Toc19124202 \h </w:delInstrText>
            </w:r>
            <w:r w:rsidR="00AB4A1A" w:rsidDel="00852F37">
              <w:rPr>
                <w:noProof/>
                <w:webHidden/>
              </w:rPr>
            </w:r>
            <w:r w:rsidR="00AB4A1A" w:rsidDel="00852F37">
              <w:rPr>
                <w:noProof/>
                <w:webHidden/>
              </w:rPr>
              <w:fldChar w:fldCharType="separate"/>
            </w:r>
            <w:r w:rsidR="0096410A" w:rsidDel="00852F37">
              <w:rPr>
                <w:noProof/>
                <w:webHidden/>
              </w:rPr>
              <w:delText>13</w:delText>
            </w:r>
            <w:r w:rsidR="00AB4A1A" w:rsidDel="00852F37">
              <w:rPr>
                <w:noProof/>
                <w:webHidden/>
              </w:rPr>
              <w:fldChar w:fldCharType="end"/>
            </w:r>
            <w:r w:rsidDel="00852F37">
              <w:rPr>
                <w:noProof/>
              </w:rPr>
              <w:fldChar w:fldCharType="end"/>
            </w:r>
          </w:del>
        </w:p>
        <w:p w14:paraId="2C6C4E32" w14:textId="23F7AC38" w:rsidR="00AB4A1A" w:rsidDel="00852F37" w:rsidRDefault="00AB4A1A">
          <w:pPr>
            <w:pStyle w:val="31"/>
            <w:tabs>
              <w:tab w:val="right" w:leader="dot" w:pos="9342"/>
            </w:tabs>
            <w:rPr>
              <w:del w:id="27" w:author="ACER" w:date="2019-09-26T22:31:00Z"/>
              <w:rFonts w:asciiTheme="minorHAnsi" w:eastAsiaTheme="minorEastAsia" w:hAnsiTheme="minorHAnsi" w:cstheme="minorBidi"/>
              <w:noProof/>
              <w:color w:val="auto"/>
            </w:rPr>
          </w:pPr>
          <w:del w:id="28"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"_Toc19124203"</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Поездка на родину. Журнал «Оры»</w:delText>
            </w:r>
            <w:r w:rsidDel="00852F37">
              <w:rPr>
                <w:noProof/>
                <w:webHidden/>
              </w:rPr>
              <w:tab/>
            </w:r>
            <w:r w:rsidDel="00852F37">
              <w:rPr>
                <w:noProof/>
                <w:webHidden/>
              </w:rPr>
              <w:fldChar w:fldCharType="begin"/>
            </w:r>
            <w:r w:rsidDel="00852F37">
              <w:rPr>
                <w:noProof/>
                <w:webHidden/>
              </w:rPr>
              <w:delInstrText xml:space="preserve"> PAGEREF _Toc19124203 \h </w:delInstrText>
            </w:r>
            <w:r w:rsidDel="00852F37">
              <w:rPr>
                <w:noProof/>
                <w:webHidden/>
              </w:rPr>
            </w:r>
            <w:r w:rsidDel="00852F37">
              <w:rPr>
                <w:noProof/>
                <w:webHidden/>
              </w:rPr>
              <w:fldChar w:fldCharType="separate"/>
            </w:r>
          </w:del>
          <w:del w:id="29" w:author="ACER" w:date="2019-09-11T20:47:00Z">
            <w:r w:rsidDel="0096410A">
              <w:rPr>
                <w:noProof/>
                <w:webHidden/>
              </w:rPr>
              <w:delText>14</w:delText>
            </w:r>
          </w:del>
          <w:del w:id="30" w:author="ACER" w:date="2019-09-26T22:31:00Z">
            <w:r w:rsidDel="00852F37">
              <w:rPr>
                <w:noProof/>
                <w:webHidden/>
              </w:rPr>
              <w:fldChar w:fldCharType="end"/>
            </w:r>
            <w:r w:rsidRPr="00A35DA5" w:rsidDel="00852F37">
              <w:rPr>
                <w:rStyle w:val="a3"/>
                <w:noProof/>
              </w:rPr>
              <w:fldChar w:fldCharType="end"/>
            </w:r>
          </w:del>
        </w:p>
        <w:p w14:paraId="5200A5E9" w14:textId="7FB2548A" w:rsidR="00AB4A1A" w:rsidDel="00852F37" w:rsidRDefault="00AB4A1A">
          <w:pPr>
            <w:pStyle w:val="31"/>
            <w:tabs>
              <w:tab w:val="right" w:leader="dot" w:pos="9342"/>
            </w:tabs>
            <w:rPr>
              <w:del w:id="31" w:author="ACER" w:date="2019-09-26T22:31:00Z"/>
              <w:rFonts w:asciiTheme="minorHAnsi" w:eastAsiaTheme="minorEastAsia" w:hAnsiTheme="minorHAnsi" w:cstheme="minorBidi"/>
              <w:noProof/>
              <w:color w:val="auto"/>
            </w:rPr>
          </w:pPr>
          <w:del w:id="32"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"_Toc19124204"</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Творческое сотрудничество Шиллера и Гёте</w:delText>
            </w:r>
            <w:r w:rsidDel="00852F37">
              <w:rPr>
                <w:noProof/>
                <w:webHidden/>
              </w:rPr>
              <w:tab/>
            </w:r>
            <w:r w:rsidDel="00852F37">
              <w:rPr>
                <w:noProof/>
                <w:webHidden/>
              </w:rPr>
              <w:fldChar w:fldCharType="begin"/>
            </w:r>
            <w:r w:rsidDel="00852F37">
              <w:rPr>
                <w:noProof/>
                <w:webHidden/>
              </w:rPr>
              <w:delInstrText xml:space="preserve"> PAGEREF _Toc19124204 \h </w:delInstrText>
            </w:r>
            <w:r w:rsidDel="00852F37">
              <w:rPr>
                <w:noProof/>
                <w:webHidden/>
              </w:rPr>
            </w:r>
            <w:r w:rsidDel="00852F37">
              <w:rPr>
                <w:noProof/>
                <w:webHidden/>
              </w:rPr>
              <w:fldChar w:fldCharType="separate"/>
            </w:r>
          </w:del>
          <w:del w:id="33" w:author="ACER" w:date="2019-09-11T20:47:00Z">
            <w:r w:rsidDel="0096410A">
              <w:rPr>
                <w:noProof/>
                <w:webHidden/>
              </w:rPr>
              <w:delText>15</w:delText>
            </w:r>
          </w:del>
          <w:del w:id="34" w:author="ACER" w:date="2019-09-26T22:31:00Z">
            <w:r w:rsidDel="00852F37">
              <w:rPr>
                <w:noProof/>
                <w:webHidden/>
              </w:rPr>
              <w:fldChar w:fldCharType="end"/>
            </w:r>
            <w:r w:rsidRPr="00A35DA5" w:rsidDel="00852F37">
              <w:rPr>
                <w:rStyle w:val="a3"/>
                <w:noProof/>
              </w:rPr>
              <w:fldChar w:fldCharType="end"/>
            </w:r>
          </w:del>
        </w:p>
        <w:p w14:paraId="7DE9BC00" w14:textId="2D3AAF08" w:rsidR="00AB4A1A" w:rsidDel="00852F37" w:rsidRDefault="002060B6">
          <w:pPr>
            <w:pStyle w:val="31"/>
            <w:tabs>
              <w:tab w:val="right" w:leader="dot" w:pos="9342"/>
            </w:tabs>
            <w:rPr>
              <w:del w:id="35" w:author="ACER" w:date="2019-09-26T22:31:00Z"/>
              <w:rFonts w:asciiTheme="minorHAnsi" w:eastAsiaTheme="minorEastAsia" w:hAnsiTheme="minorHAnsi" w:cstheme="minorBidi"/>
              <w:noProof/>
              <w:color w:val="auto"/>
            </w:rPr>
          </w:pPr>
          <w:del w:id="36" w:author="ACER" w:date="2019-09-26T22:31:00Z">
            <w:r w:rsidDel="00852F37">
              <w:rPr>
                <w:rStyle w:val="a3"/>
                <w:noProof/>
              </w:rPr>
              <w:fldChar w:fldCharType="begin"/>
            </w:r>
            <w:r w:rsidDel="00852F37">
              <w:rPr>
                <w:rStyle w:val="a3"/>
                <w:noProof/>
              </w:rPr>
              <w:delInstrText xml:space="preserve"> HYPERLINK \l "_T</w:delInstrText>
            </w:r>
            <w:r w:rsidDel="00852F37">
              <w:rPr>
                <w:rStyle w:val="a3"/>
                <w:noProof/>
              </w:rPr>
              <w:delInstrText xml:space="preserve">oc19124205" </w:delInstrText>
            </w:r>
            <w:r w:rsidDel="00852F37">
              <w:rPr>
                <w:rStyle w:val="a3"/>
                <w:noProof/>
              </w:rPr>
              <w:fldChar w:fldCharType="separate"/>
            </w:r>
            <w:r w:rsidR="00AB4A1A" w:rsidRPr="00A35DA5" w:rsidDel="00852F37">
              <w:rPr>
                <w:rStyle w:val="a3"/>
                <w:noProof/>
              </w:rPr>
              <w:delText>Переезд в Веймар</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_Toc19124205 \h </w:delInstrText>
            </w:r>
            <w:r w:rsidR="00AB4A1A" w:rsidDel="00852F37">
              <w:rPr>
                <w:noProof/>
                <w:webHidden/>
              </w:rPr>
            </w:r>
            <w:r w:rsidR="00AB4A1A" w:rsidDel="00852F37">
              <w:rPr>
                <w:noProof/>
                <w:webHidden/>
              </w:rPr>
              <w:fldChar w:fldCharType="separate"/>
            </w:r>
            <w:r w:rsidR="0096410A" w:rsidDel="00852F37">
              <w:rPr>
                <w:noProof/>
                <w:webHidden/>
              </w:rPr>
              <w:delText>17</w:delText>
            </w:r>
            <w:r w:rsidR="00AB4A1A" w:rsidDel="00852F37">
              <w:rPr>
                <w:noProof/>
                <w:webHidden/>
              </w:rPr>
              <w:fldChar w:fldCharType="end"/>
            </w:r>
            <w:r w:rsidDel="00852F37">
              <w:rPr>
                <w:noProof/>
              </w:rPr>
              <w:fldChar w:fldCharType="end"/>
            </w:r>
          </w:del>
        </w:p>
        <w:p w14:paraId="0ADE3C79" w14:textId="162D2F56" w:rsidR="00AB4A1A" w:rsidDel="00852F37" w:rsidRDefault="00AB4A1A">
          <w:pPr>
            <w:pStyle w:val="31"/>
            <w:tabs>
              <w:tab w:val="right" w:leader="dot" w:pos="9342"/>
            </w:tabs>
            <w:rPr>
              <w:del w:id="37" w:author="ACER" w:date="2019-09-26T22:31:00Z"/>
              <w:rFonts w:asciiTheme="minorHAnsi" w:eastAsiaTheme="minorEastAsia" w:hAnsiTheme="minorHAnsi" w:cstheme="minorBidi"/>
              <w:noProof/>
              <w:color w:val="auto"/>
            </w:rPr>
          </w:pPr>
          <w:del w:id="38"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"_Toc19124206"</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Последние годы жизни</w:delText>
            </w:r>
            <w:r w:rsidDel="00852F37">
              <w:rPr>
                <w:noProof/>
                <w:webHidden/>
              </w:rPr>
              <w:tab/>
            </w:r>
            <w:r w:rsidDel="00852F37">
              <w:rPr>
                <w:noProof/>
                <w:webHidden/>
              </w:rPr>
              <w:fldChar w:fldCharType="begin"/>
            </w:r>
            <w:r w:rsidDel="00852F37">
              <w:rPr>
                <w:noProof/>
                <w:webHidden/>
              </w:rPr>
              <w:delInstrText xml:space="preserve"> PAGEREF _Toc19124206 \h </w:delInstrText>
            </w:r>
            <w:r w:rsidDel="00852F37">
              <w:rPr>
                <w:noProof/>
                <w:webHidden/>
              </w:rPr>
            </w:r>
            <w:r w:rsidDel="00852F37">
              <w:rPr>
                <w:noProof/>
                <w:webHidden/>
              </w:rPr>
              <w:fldChar w:fldCharType="separate"/>
            </w:r>
          </w:del>
          <w:del w:id="39" w:author="ACER" w:date="2019-09-11T20:47:00Z">
            <w:r w:rsidDel="0096410A">
              <w:rPr>
                <w:noProof/>
                <w:webHidden/>
              </w:rPr>
              <w:delText>17</w:delText>
            </w:r>
          </w:del>
          <w:del w:id="40" w:author="ACER" w:date="2019-09-26T22:31:00Z">
            <w:r w:rsidDel="00852F37">
              <w:rPr>
                <w:noProof/>
                <w:webHidden/>
              </w:rPr>
              <w:fldChar w:fldCharType="end"/>
            </w:r>
            <w:r w:rsidRPr="00A35DA5" w:rsidDel="00852F37">
              <w:rPr>
                <w:rStyle w:val="a3"/>
                <w:noProof/>
              </w:rPr>
              <w:fldChar w:fldCharType="end"/>
            </w:r>
          </w:del>
        </w:p>
        <w:p w14:paraId="0AC293CD" w14:textId="1DDF56D2" w:rsidR="00AB4A1A" w:rsidDel="00852F37" w:rsidRDefault="002060B6">
          <w:pPr>
            <w:pStyle w:val="21"/>
            <w:tabs>
              <w:tab w:val="right" w:leader="dot" w:pos="9342"/>
            </w:tabs>
            <w:rPr>
              <w:del w:id="41" w:author="ACER" w:date="2019-09-26T22:31:00Z"/>
              <w:rFonts w:asciiTheme="minorHAnsi" w:eastAsiaTheme="minorEastAsia" w:hAnsiTheme="minorHAnsi" w:cstheme="minorBidi"/>
              <w:noProof/>
              <w:color w:val="auto"/>
            </w:rPr>
          </w:pPr>
          <w:del w:id="42" w:author="ACER" w:date="2019-09-26T22:31:00Z">
            <w:r w:rsidDel="00852F37">
              <w:rPr>
                <w:rStyle w:val="a3"/>
                <w:noProof/>
              </w:rPr>
              <w:fldChar w:fldCharType="begin"/>
            </w:r>
            <w:r w:rsidDel="00852F37">
              <w:rPr>
                <w:rStyle w:val="a3"/>
                <w:noProof/>
              </w:rPr>
              <w:delInstrText xml:space="preserve"> HYPERLINK \l "_Toc19124207" </w:delInstrText>
            </w:r>
            <w:r w:rsidDel="00852F37">
              <w:rPr>
                <w:rStyle w:val="a3"/>
                <w:noProof/>
              </w:rPr>
              <w:fldChar w:fldCharType="separate"/>
            </w:r>
            <w:r w:rsidR="00AB4A1A" w:rsidRPr="00A35DA5" w:rsidDel="00852F37">
              <w:rPr>
                <w:rStyle w:val="a3"/>
                <w:noProof/>
              </w:rPr>
              <w:delText>Факты</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_Toc19124207 \h </w:delInstrText>
            </w:r>
            <w:r w:rsidR="00AB4A1A" w:rsidDel="00852F37">
              <w:rPr>
                <w:noProof/>
                <w:webHidden/>
              </w:rPr>
            </w:r>
            <w:r w:rsidR="00AB4A1A" w:rsidDel="00852F37">
              <w:rPr>
                <w:noProof/>
                <w:webHidden/>
              </w:rPr>
              <w:fldChar w:fldCharType="separate"/>
            </w:r>
            <w:r w:rsidR="0096410A" w:rsidDel="00852F37">
              <w:rPr>
                <w:noProof/>
                <w:webHidden/>
              </w:rPr>
              <w:delText>18</w:delText>
            </w:r>
            <w:r w:rsidR="00AB4A1A" w:rsidDel="00852F37">
              <w:rPr>
                <w:noProof/>
                <w:webHidden/>
              </w:rPr>
              <w:fldChar w:fldCharType="end"/>
            </w:r>
            <w:r w:rsidDel="00852F37">
              <w:rPr>
                <w:noProof/>
              </w:rPr>
              <w:fldChar w:fldCharType="end"/>
            </w:r>
          </w:del>
        </w:p>
        <w:p w14:paraId="65ACC888" w14:textId="4B0D3B1F" w:rsidR="00AB4A1A" w:rsidDel="00852F37" w:rsidRDefault="002060B6">
          <w:pPr>
            <w:pStyle w:val="21"/>
            <w:tabs>
              <w:tab w:val="right" w:leader="dot" w:pos="9342"/>
            </w:tabs>
            <w:rPr>
              <w:del w:id="43" w:author="ACER" w:date="2019-09-26T22:31:00Z"/>
              <w:rFonts w:asciiTheme="minorHAnsi" w:eastAsiaTheme="minorEastAsia" w:hAnsiTheme="minorHAnsi" w:cstheme="minorBidi"/>
              <w:noProof/>
              <w:color w:val="auto"/>
            </w:rPr>
          </w:pPr>
          <w:del w:id="44" w:author="ACER" w:date="2019-09-26T22:31:00Z">
            <w:r w:rsidDel="00852F37">
              <w:rPr>
                <w:rStyle w:val="a3"/>
                <w:noProof/>
              </w:rPr>
              <w:fldChar w:fldCharType="begin"/>
            </w:r>
            <w:r w:rsidDel="00852F37">
              <w:rPr>
                <w:rStyle w:val="a3"/>
                <w:noProof/>
              </w:rPr>
              <w:delInstrText xml:space="preserve"> HYPERLINK \l "_Toc19124208" </w:delInstrText>
            </w:r>
            <w:r w:rsidDel="00852F37">
              <w:rPr>
                <w:rStyle w:val="a3"/>
                <w:noProof/>
              </w:rPr>
              <w:fldChar w:fldCharType="separate"/>
            </w:r>
            <w:r w:rsidR="00AB4A1A" w:rsidRPr="00A35DA5" w:rsidDel="00852F37">
              <w:rPr>
                <w:rStyle w:val="a3"/>
                <w:noProof/>
              </w:rPr>
              <w:delText>Восприятие творчества Фридриха Шиллера</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_Toc19124208 \h </w:delInstrText>
            </w:r>
            <w:r w:rsidR="00AB4A1A" w:rsidDel="00852F37">
              <w:rPr>
                <w:noProof/>
                <w:webHidden/>
              </w:rPr>
            </w:r>
            <w:r w:rsidR="00AB4A1A" w:rsidDel="00852F37">
              <w:rPr>
                <w:noProof/>
                <w:webHidden/>
              </w:rPr>
              <w:fldChar w:fldCharType="separate"/>
            </w:r>
            <w:r w:rsidR="0096410A" w:rsidDel="00852F37">
              <w:rPr>
                <w:noProof/>
                <w:webHidden/>
              </w:rPr>
              <w:delText>19</w:delText>
            </w:r>
            <w:r w:rsidR="00AB4A1A" w:rsidDel="00852F37">
              <w:rPr>
                <w:noProof/>
                <w:webHidden/>
              </w:rPr>
              <w:fldChar w:fldCharType="end"/>
            </w:r>
            <w:r w:rsidDel="00852F37">
              <w:rPr>
                <w:noProof/>
              </w:rPr>
              <w:fldChar w:fldCharType="end"/>
            </w:r>
          </w:del>
        </w:p>
        <w:p w14:paraId="3095F7ED" w14:textId="1E9B5CA8" w:rsidR="00AB4A1A" w:rsidDel="00852F37" w:rsidRDefault="00AB4A1A">
          <w:pPr>
            <w:pStyle w:val="21"/>
            <w:tabs>
              <w:tab w:val="right" w:leader="dot" w:pos="9342"/>
            </w:tabs>
            <w:rPr>
              <w:del w:id="45" w:author="ACER" w:date="2019-09-26T22:31:00Z"/>
              <w:rFonts w:asciiTheme="minorHAnsi" w:eastAsiaTheme="minorEastAsia" w:hAnsiTheme="minorHAnsi" w:cstheme="minorBidi"/>
              <w:noProof/>
              <w:color w:val="auto"/>
            </w:rPr>
          </w:pPr>
          <w:del w:id="46"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"_Toc19124209"</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Память</w:delText>
            </w:r>
            <w:r w:rsidDel="00852F37">
              <w:rPr>
                <w:noProof/>
                <w:webHidden/>
              </w:rPr>
              <w:tab/>
            </w:r>
            <w:r w:rsidDel="00852F37">
              <w:rPr>
                <w:noProof/>
                <w:webHidden/>
              </w:rPr>
              <w:fldChar w:fldCharType="begin"/>
            </w:r>
            <w:r w:rsidDel="00852F37">
              <w:rPr>
                <w:noProof/>
                <w:webHidden/>
              </w:rPr>
              <w:delInstrText xml:space="preserve"> PAGEREF _Toc19124209 \h </w:delInstrText>
            </w:r>
            <w:r w:rsidDel="00852F37">
              <w:rPr>
                <w:noProof/>
                <w:webHidden/>
              </w:rPr>
            </w:r>
            <w:r w:rsidDel="00852F37">
              <w:rPr>
                <w:noProof/>
                <w:webHidden/>
              </w:rPr>
              <w:fldChar w:fldCharType="separate"/>
            </w:r>
          </w:del>
          <w:del w:id="47" w:author="ACER" w:date="2019-09-11T20:47:00Z">
            <w:r w:rsidDel="0096410A">
              <w:rPr>
                <w:noProof/>
                <w:webHidden/>
              </w:rPr>
              <w:delText>19</w:delText>
            </w:r>
          </w:del>
          <w:del w:id="48" w:author="ACER" w:date="2019-09-26T22:31:00Z">
            <w:r w:rsidDel="00852F37">
              <w:rPr>
                <w:noProof/>
                <w:webHidden/>
              </w:rPr>
              <w:fldChar w:fldCharType="end"/>
            </w:r>
            <w:r w:rsidRPr="00A35DA5" w:rsidDel="00852F37">
              <w:rPr>
                <w:rStyle w:val="a3"/>
                <w:noProof/>
              </w:rPr>
              <w:fldChar w:fldCharType="end"/>
            </w:r>
          </w:del>
        </w:p>
        <w:p w14:paraId="045515DE" w14:textId="2FB6B6C2" w:rsidR="00AB4A1A" w:rsidDel="00852F37" w:rsidRDefault="00AB4A1A">
          <w:pPr>
            <w:pStyle w:val="21"/>
            <w:tabs>
              <w:tab w:val="right" w:leader="dot" w:pos="9342"/>
            </w:tabs>
            <w:rPr>
              <w:del w:id="49" w:author="ACER" w:date="2019-09-26T22:31:00Z"/>
              <w:rFonts w:asciiTheme="minorHAnsi" w:eastAsiaTheme="minorEastAsia" w:hAnsiTheme="minorHAnsi" w:cstheme="minorBidi"/>
              <w:noProof/>
              <w:color w:val="auto"/>
            </w:rPr>
          </w:pPr>
          <w:del w:id="50"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"_Toc19124210"</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Наиболее известные произведения</w:delText>
            </w:r>
            <w:r w:rsidDel="00852F37">
              <w:rPr>
                <w:noProof/>
                <w:webHidden/>
              </w:rPr>
              <w:tab/>
            </w:r>
            <w:r w:rsidDel="00852F37">
              <w:rPr>
                <w:noProof/>
                <w:webHidden/>
              </w:rPr>
              <w:fldChar w:fldCharType="begin"/>
            </w:r>
            <w:r w:rsidDel="00852F37">
              <w:rPr>
                <w:noProof/>
                <w:webHidden/>
              </w:rPr>
              <w:delInstrText xml:space="preserve"> PAGEREF _Toc19124210 \h </w:delInstrText>
            </w:r>
            <w:r w:rsidDel="00852F37">
              <w:rPr>
                <w:noProof/>
                <w:webHidden/>
              </w:rPr>
            </w:r>
            <w:r w:rsidDel="00852F37">
              <w:rPr>
                <w:noProof/>
                <w:webHidden/>
              </w:rPr>
              <w:fldChar w:fldCharType="separate"/>
            </w:r>
          </w:del>
          <w:del w:id="51" w:author="ACER" w:date="2019-09-11T20:47:00Z">
            <w:r w:rsidDel="0096410A">
              <w:rPr>
                <w:noProof/>
                <w:webHidden/>
              </w:rPr>
              <w:delText>20</w:delText>
            </w:r>
          </w:del>
          <w:del w:id="52" w:author="ACER" w:date="2019-09-26T22:31:00Z">
            <w:r w:rsidDel="00852F37">
              <w:rPr>
                <w:noProof/>
                <w:webHidden/>
              </w:rPr>
              <w:fldChar w:fldCharType="end"/>
            </w:r>
            <w:r w:rsidRPr="00A35DA5" w:rsidDel="00852F37">
              <w:rPr>
                <w:rStyle w:val="a3"/>
                <w:noProof/>
              </w:rPr>
              <w:fldChar w:fldCharType="end"/>
            </w:r>
          </w:del>
        </w:p>
        <w:p w14:paraId="4F34A629" w14:textId="7B11060E" w:rsidR="00AB4A1A" w:rsidDel="00852F37" w:rsidRDefault="00AB4A1A">
          <w:pPr>
            <w:pStyle w:val="31"/>
            <w:tabs>
              <w:tab w:val="right" w:leader="dot" w:pos="9342"/>
            </w:tabs>
            <w:rPr>
              <w:del w:id="53" w:author="ACER" w:date="2019-09-26T22:31:00Z"/>
              <w:rFonts w:asciiTheme="minorHAnsi" w:eastAsiaTheme="minorEastAsia" w:hAnsiTheme="minorHAnsi" w:cstheme="minorBidi"/>
              <w:noProof/>
              <w:color w:val="auto"/>
            </w:rPr>
          </w:pPr>
          <w:del w:id="54" w:author="ACER" w:date="2019-09-26T22:31:00Z">
            <w:r w:rsidRPr="00A35DA5" w:rsidDel="00852F37">
              <w:rPr>
                <w:rStyle w:val="a3"/>
                <w:noProof/>
              </w:rPr>
              <w:fldChar w:fldCharType="begin"/>
            </w:r>
            <w:r w:rsidRPr="00A35DA5" w:rsidDel="00852F37">
              <w:rPr>
                <w:rStyle w:val="a3"/>
                <w:noProof/>
              </w:rPr>
              <w:delInstrText xml:space="preserve"> </w:delInstrText>
            </w:r>
            <w:r w:rsidDel="00852F37">
              <w:rPr>
                <w:noProof/>
              </w:rPr>
              <w:delInstrText>HYPERLINK \l "_Toc19124211"</w:delInstrText>
            </w:r>
            <w:r w:rsidRPr="00A35DA5" w:rsidDel="00852F37">
              <w:rPr>
                <w:rStyle w:val="a3"/>
                <w:noProof/>
              </w:rPr>
              <w:delInstrText xml:space="preserve"> </w:delInstrText>
            </w:r>
            <w:r w:rsidRPr="00A35DA5" w:rsidDel="00852F37">
              <w:rPr>
                <w:rStyle w:val="a3"/>
                <w:noProof/>
              </w:rPr>
              <w:fldChar w:fldCharType="separate"/>
            </w:r>
            <w:r w:rsidRPr="00A35DA5" w:rsidDel="00852F37">
              <w:rPr>
                <w:rStyle w:val="a3"/>
                <w:noProof/>
              </w:rPr>
              <w:delText>Пьесы</w:delText>
            </w:r>
            <w:r w:rsidDel="00852F37">
              <w:rPr>
                <w:noProof/>
                <w:webHidden/>
              </w:rPr>
              <w:tab/>
            </w:r>
            <w:r w:rsidDel="00852F37">
              <w:rPr>
                <w:noProof/>
                <w:webHidden/>
              </w:rPr>
              <w:fldChar w:fldCharType="begin"/>
            </w:r>
            <w:r w:rsidDel="00852F37">
              <w:rPr>
                <w:noProof/>
                <w:webHidden/>
              </w:rPr>
              <w:delInstrText xml:space="preserve"> PAGEREF _Toc19124211 \h </w:delInstrText>
            </w:r>
            <w:r w:rsidDel="00852F37">
              <w:rPr>
                <w:noProof/>
                <w:webHidden/>
              </w:rPr>
            </w:r>
            <w:r w:rsidDel="00852F37">
              <w:rPr>
                <w:noProof/>
                <w:webHidden/>
              </w:rPr>
              <w:fldChar w:fldCharType="separate"/>
            </w:r>
          </w:del>
          <w:del w:id="55" w:author="ACER" w:date="2019-09-11T20:47:00Z">
            <w:r w:rsidDel="0096410A">
              <w:rPr>
                <w:noProof/>
                <w:webHidden/>
              </w:rPr>
              <w:delText>20</w:delText>
            </w:r>
          </w:del>
          <w:del w:id="56" w:author="ACER" w:date="2019-09-26T22:31:00Z">
            <w:r w:rsidDel="00852F37">
              <w:rPr>
                <w:noProof/>
                <w:webHidden/>
              </w:rPr>
              <w:fldChar w:fldCharType="end"/>
            </w:r>
            <w:r w:rsidRPr="00A35DA5" w:rsidDel="00852F37">
              <w:rPr>
                <w:rStyle w:val="a3"/>
                <w:noProof/>
              </w:rPr>
              <w:fldChar w:fldCharType="end"/>
            </w:r>
          </w:del>
        </w:p>
        <w:p w14:paraId="31D75BCC" w14:textId="1F245F05" w:rsidR="00AB4A1A" w:rsidDel="00852F37" w:rsidRDefault="002060B6">
          <w:pPr>
            <w:pStyle w:val="31"/>
            <w:tabs>
              <w:tab w:val="right" w:leader="dot" w:pos="9342"/>
            </w:tabs>
            <w:rPr>
              <w:del w:id="57" w:author="ACER" w:date="2019-09-26T22:31:00Z"/>
              <w:rFonts w:asciiTheme="minorHAnsi" w:eastAsiaTheme="minorEastAsia" w:hAnsiTheme="minorHAnsi" w:cstheme="minorBidi"/>
              <w:noProof/>
              <w:color w:val="auto"/>
            </w:rPr>
          </w:pPr>
          <w:del w:id="58" w:author="ACER" w:date="2019-09-26T22:31:00Z">
            <w:r w:rsidDel="00852F37">
              <w:rPr>
                <w:rStyle w:val="a3"/>
                <w:noProof/>
              </w:rPr>
              <w:fldChar w:fldCharType="begin"/>
            </w:r>
            <w:r w:rsidDel="00852F37">
              <w:rPr>
                <w:rStyle w:val="a3"/>
                <w:noProof/>
              </w:rPr>
              <w:delInstrText xml:space="preserve"> HYPERLINK \l "_Toc19124212" </w:delInstrText>
            </w:r>
            <w:r w:rsidDel="00852F37">
              <w:rPr>
                <w:rStyle w:val="a3"/>
                <w:noProof/>
              </w:rPr>
              <w:fldChar w:fldCharType="separate"/>
            </w:r>
            <w:r w:rsidR="00AB4A1A" w:rsidRPr="00A35DA5" w:rsidDel="00852F37">
              <w:rPr>
                <w:rStyle w:val="a3"/>
                <w:noProof/>
              </w:rPr>
              <w:delText>Проза</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_Toc19124212 \h </w:delInstrText>
            </w:r>
            <w:r w:rsidR="00AB4A1A" w:rsidDel="00852F37">
              <w:rPr>
                <w:noProof/>
                <w:webHidden/>
              </w:rPr>
            </w:r>
            <w:r w:rsidR="00AB4A1A" w:rsidDel="00852F37">
              <w:rPr>
                <w:noProof/>
                <w:webHidden/>
              </w:rPr>
              <w:fldChar w:fldCharType="separate"/>
            </w:r>
            <w:r w:rsidR="0096410A" w:rsidDel="00852F37">
              <w:rPr>
                <w:noProof/>
                <w:webHidden/>
              </w:rPr>
              <w:delText>21</w:delText>
            </w:r>
            <w:r w:rsidR="00AB4A1A" w:rsidDel="00852F37">
              <w:rPr>
                <w:noProof/>
                <w:webHidden/>
              </w:rPr>
              <w:fldChar w:fldCharType="end"/>
            </w:r>
            <w:r w:rsidDel="00852F37">
              <w:rPr>
                <w:noProof/>
              </w:rPr>
              <w:fldChar w:fldCharType="end"/>
            </w:r>
          </w:del>
        </w:p>
        <w:p w14:paraId="2DE95FFA" w14:textId="0656901B" w:rsidR="00AB4A1A" w:rsidDel="00852F37" w:rsidRDefault="002060B6">
          <w:pPr>
            <w:pStyle w:val="31"/>
            <w:tabs>
              <w:tab w:val="right" w:leader="dot" w:pos="9342"/>
            </w:tabs>
            <w:rPr>
              <w:del w:id="59" w:author="ACER" w:date="2019-09-26T22:31:00Z"/>
              <w:rFonts w:asciiTheme="minorHAnsi" w:eastAsiaTheme="minorEastAsia" w:hAnsiTheme="minorHAnsi" w:cstheme="minorBidi"/>
              <w:noProof/>
              <w:color w:val="auto"/>
            </w:rPr>
          </w:pPr>
          <w:del w:id="60" w:author="ACER" w:date="2019-09-26T22:31:00Z">
            <w:r w:rsidDel="00852F37">
              <w:rPr>
                <w:rStyle w:val="a3"/>
                <w:noProof/>
              </w:rPr>
              <w:fldChar w:fldCharType="begin"/>
            </w:r>
            <w:r w:rsidDel="00852F37">
              <w:rPr>
                <w:rStyle w:val="a3"/>
                <w:noProof/>
              </w:rPr>
              <w:delInstrText xml:space="preserve"> HYPERLINK \l "_Toc19124213" </w:delInstrText>
            </w:r>
            <w:r w:rsidDel="00852F37">
              <w:rPr>
                <w:rStyle w:val="a3"/>
                <w:noProof/>
              </w:rPr>
              <w:fldChar w:fldCharType="separate"/>
            </w:r>
            <w:r w:rsidR="00AB4A1A" w:rsidRPr="00A35DA5" w:rsidDel="00852F37">
              <w:rPr>
                <w:rStyle w:val="a3"/>
                <w:noProof/>
              </w:rPr>
              <w:delText>Философские работы</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_Toc19124213 \h </w:delInstrText>
            </w:r>
            <w:r w:rsidR="00AB4A1A" w:rsidDel="00852F37">
              <w:rPr>
                <w:noProof/>
                <w:webHidden/>
              </w:rPr>
            </w:r>
            <w:r w:rsidR="00AB4A1A" w:rsidDel="00852F37">
              <w:rPr>
                <w:noProof/>
                <w:webHidden/>
              </w:rPr>
              <w:fldChar w:fldCharType="separate"/>
            </w:r>
            <w:r w:rsidR="0096410A" w:rsidDel="00852F37">
              <w:rPr>
                <w:noProof/>
                <w:webHidden/>
              </w:rPr>
              <w:delText>21</w:delText>
            </w:r>
            <w:r w:rsidR="00AB4A1A" w:rsidDel="00852F37">
              <w:rPr>
                <w:noProof/>
                <w:webHidden/>
              </w:rPr>
              <w:fldChar w:fldCharType="end"/>
            </w:r>
            <w:r w:rsidDel="00852F37">
              <w:rPr>
                <w:noProof/>
              </w:rPr>
              <w:fldChar w:fldCharType="end"/>
            </w:r>
          </w:del>
        </w:p>
        <w:p w14:paraId="6D13BC81" w14:textId="2E36F67B" w:rsidR="00AB4A1A" w:rsidDel="00852F37" w:rsidRDefault="002060B6">
          <w:pPr>
            <w:pStyle w:val="31"/>
            <w:tabs>
              <w:tab w:val="right" w:leader="dot" w:pos="9342"/>
            </w:tabs>
            <w:rPr>
              <w:del w:id="61" w:author="ACER" w:date="2019-09-26T22:31:00Z"/>
              <w:rFonts w:asciiTheme="minorHAnsi" w:eastAsiaTheme="minorEastAsia" w:hAnsiTheme="minorHAnsi" w:cstheme="minorBidi"/>
              <w:noProof/>
              <w:color w:val="auto"/>
            </w:rPr>
          </w:pPr>
          <w:del w:id="62" w:author="ACER" w:date="2019-09-26T22:31:00Z">
            <w:r w:rsidDel="00852F37">
              <w:rPr>
                <w:rStyle w:val="a3"/>
                <w:noProof/>
              </w:rPr>
              <w:fldChar w:fldCharType="begin"/>
            </w:r>
            <w:r w:rsidDel="00852F37">
              <w:rPr>
                <w:rStyle w:val="a3"/>
                <w:noProof/>
              </w:rPr>
              <w:delInstrText xml:space="preserve"> HYPERLINK \l "_Toc19124214" </w:delInstrText>
            </w:r>
            <w:r w:rsidDel="00852F37">
              <w:rPr>
                <w:rStyle w:val="a3"/>
                <w:noProof/>
              </w:rPr>
              <w:fldChar w:fldCharType="separate"/>
            </w:r>
            <w:r w:rsidR="00AB4A1A" w:rsidRPr="00A35DA5" w:rsidDel="00852F37">
              <w:rPr>
                <w:rStyle w:val="a3"/>
                <w:noProof/>
              </w:rPr>
              <w:delText>Адаптация произведений Шиллера в музыке</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_Toc19124214 \h </w:delInstrText>
            </w:r>
            <w:r w:rsidR="00AB4A1A" w:rsidDel="00852F37">
              <w:rPr>
                <w:noProof/>
                <w:webHidden/>
              </w:rPr>
            </w:r>
            <w:r w:rsidR="00AB4A1A" w:rsidDel="00852F37">
              <w:rPr>
                <w:noProof/>
                <w:webHidden/>
              </w:rPr>
              <w:fldChar w:fldCharType="separate"/>
            </w:r>
            <w:r w:rsidR="0096410A" w:rsidDel="00852F37">
              <w:rPr>
                <w:noProof/>
                <w:webHidden/>
              </w:rPr>
              <w:delText>22</w:delText>
            </w:r>
            <w:r w:rsidR="00AB4A1A" w:rsidDel="00852F37">
              <w:rPr>
                <w:noProof/>
                <w:webHidden/>
              </w:rPr>
              <w:fldChar w:fldCharType="end"/>
            </w:r>
            <w:r w:rsidDel="00852F37">
              <w:rPr>
                <w:noProof/>
              </w:rPr>
              <w:fldChar w:fldCharType="end"/>
            </w:r>
          </w:del>
        </w:p>
        <w:p w14:paraId="29339408" w14:textId="19C539E3" w:rsidR="00AB4A1A" w:rsidDel="00852F37" w:rsidRDefault="002060B6">
          <w:pPr>
            <w:pStyle w:val="31"/>
            <w:tabs>
              <w:tab w:val="right" w:leader="dot" w:pos="9342"/>
            </w:tabs>
            <w:rPr>
              <w:del w:id="63" w:author="ACER" w:date="2019-09-26T22:31:00Z"/>
              <w:rFonts w:asciiTheme="minorHAnsi" w:eastAsiaTheme="minorEastAsia" w:hAnsiTheme="minorHAnsi" w:cstheme="minorBidi"/>
              <w:noProof/>
              <w:color w:val="auto"/>
            </w:rPr>
          </w:pPr>
          <w:del w:id="64" w:author="ACER" w:date="2019-09-26T22:31:00Z">
            <w:r w:rsidDel="00852F37">
              <w:rPr>
                <w:rStyle w:val="a3"/>
                <w:noProof/>
              </w:rPr>
              <w:fldChar w:fldCharType="begin"/>
            </w:r>
            <w:r w:rsidDel="00852F37">
              <w:rPr>
                <w:rStyle w:val="a3"/>
                <w:noProof/>
              </w:rPr>
              <w:delInstrText xml:space="preserve"> HYPERLINK \l "_Toc19124</w:delInstrText>
            </w:r>
            <w:r w:rsidDel="00852F37">
              <w:rPr>
                <w:rStyle w:val="a3"/>
                <w:noProof/>
              </w:rPr>
              <w:delInstrText xml:space="preserve">215" </w:delInstrText>
            </w:r>
            <w:r w:rsidDel="00852F37">
              <w:rPr>
                <w:rStyle w:val="a3"/>
                <w:noProof/>
              </w:rPr>
              <w:fldChar w:fldCharType="separate"/>
            </w:r>
            <w:r w:rsidR="00AB4A1A" w:rsidRPr="00A35DA5" w:rsidDel="00852F37">
              <w:rPr>
                <w:rStyle w:val="a3"/>
                <w:noProof/>
              </w:rPr>
              <w:delText>Постановки в России</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_Toc19124215 \h </w:delInstrText>
            </w:r>
            <w:r w:rsidR="00AB4A1A" w:rsidDel="00852F37">
              <w:rPr>
                <w:noProof/>
                <w:webHidden/>
              </w:rPr>
            </w:r>
            <w:r w:rsidR="00AB4A1A" w:rsidDel="00852F37">
              <w:rPr>
                <w:noProof/>
                <w:webHidden/>
              </w:rPr>
              <w:fldChar w:fldCharType="separate"/>
            </w:r>
            <w:r w:rsidR="0096410A" w:rsidDel="00852F37">
              <w:rPr>
                <w:noProof/>
                <w:webHidden/>
              </w:rPr>
              <w:delText>23</w:delText>
            </w:r>
            <w:r w:rsidR="00AB4A1A" w:rsidDel="00852F37">
              <w:rPr>
                <w:noProof/>
                <w:webHidden/>
              </w:rPr>
              <w:fldChar w:fldCharType="end"/>
            </w:r>
            <w:r w:rsidDel="00852F37">
              <w:rPr>
                <w:noProof/>
              </w:rPr>
              <w:fldChar w:fldCharType="end"/>
            </w:r>
          </w:del>
        </w:p>
        <w:p w14:paraId="3AC2B16D" w14:textId="0C9A7136" w:rsidR="00AB4A1A" w:rsidDel="00852F37" w:rsidRDefault="002060B6">
          <w:pPr>
            <w:pStyle w:val="21"/>
            <w:tabs>
              <w:tab w:val="right" w:leader="dot" w:pos="9342"/>
            </w:tabs>
            <w:rPr>
              <w:del w:id="65" w:author="ACER" w:date="2019-09-26T22:31:00Z"/>
              <w:rFonts w:asciiTheme="minorHAnsi" w:eastAsiaTheme="minorEastAsia" w:hAnsiTheme="minorHAnsi" w:cstheme="minorBidi"/>
              <w:noProof/>
              <w:color w:val="auto"/>
            </w:rPr>
          </w:pPr>
          <w:del w:id="66" w:author="ACER" w:date="2019-09-26T22:31:00Z">
            <w:r w:rsidDel="00852F37">
              <w:rPr>
                <w:rStyle w:val="a3"/>
                <w:noProof/>
              </w:rPr>
              <w:fldChar w:fldCharType="begin"/>
            </w:r>
            <w:r w:rsidDel="00852F37">
              <w:rPr>
                <w:rStyle w:val="a3"/>
                <w:noProof/>
              </w:rPr>
              <w:delInstrText xml:space="preserve"> HYPERLINK \l "_Toc19124216" </w:delInstrText>
            </w:r>
            <w:r w:rsidDel="00852F37">
              <w:rPr>
                <w:rStyle w:val="a3"/>
                <w:noProof/>
              </w:rPr>
              <w:fldChar w:fldCharType="separate"/>
            </w:r>
            <w:r w:rsidR="00AB4A1A" w:rsidRPr="00A35DA5" w:rsidDel="00852F37">
              <w:rPr>
                <w:rStyle w:val="a3"/>
                <w:noProof/>
              </w:rPr>
              <w:delText>Литература</w:delText>
            </w:r>
            <w:r w:rsidR="00AB4A1A" w:rsidDel="00852F37">
              <w:rPr>
                <w:noProof/>
                <w:webHidden/>
              </w:rPr>
              <w:tab/>
            </w:r>
            <w:r w:rsidR="00AB4A1A" w:rsidDel="00852F37">
              <w:rPr>
                <w:noProof/>
                <w:webHidden/>
              </w:rPr>
              <w:fldChar w:fldCharType="begin"/>
            </w:r>
            <w:r w:rsidR="00AB4A1A" w:rsidDel="00852F37">
              <w:rPr>
                <w:noProof/>
                <w:webHidden/>
              </w:rPr>
              <w:delInstrText xml:space="preserve"> PAGEREF _Toc19124216 \h </w:delInstrText>
            </w:r>
            <w:r w:rsidR="00AB4A1A" w:rsidDel="00852F37">
              <w:rPr>
                <w:noProof/>
                <w:webHidden/>
              </w:rPr>
            </w:r>
            <w:r w:rsidR="00AB4A1A" w:rsidDel="00852F37">
              <w:rPr>
                <w:noProof/>
                <w:webHidden/>
              </w:rPr>
              <w:fldChar w:fldCharType="separate"/>
            </w:r>
            <w:r w:rsidR="0096410A" w:rsidDel="00852F37">
              <w:rPr>
                <w:noProof/>
                <w:webHidden/>
              </w:rPr>
              <w:delText>24</w:delText>
            </w:r>
            <w:r w:rsidR="00AB4A1A" w:rsidDel="00852F37">
              <w:rPr>
                <w:noProof/>
                <w:webHidden/>
              </w:rPr>
              <w:fldChar w:fldCharType="end"/>
            </w:r>
            <w:r w:rsidDel="00852F37">
              <w:rPr>
                <w:noProof/>
              </w:rPr>
              <w:fldChar w:fldCharType="end"/>
            </w:r>
          </w:del>
        </w:p>
        <w:p w14:paraId="5A1D771E" w14:textId="5344346A" w:rsidR="006D0306" w:rsidDel="00852F37" w:rsidRDefault="00AB4A1A">
          <w:pPr>
            <w:rPr>
              <w:del w:id="67" w:author="ACER" w:date="2019-09-26T22:31:00Z"/>
            </w:rPr>
          </w:pPr>
          <w:del w:id="68" w:author="ACER" w:date="2019-09-26T22:31:00Z">
            <w:r w:rsidDel="00852F37">
              <w:fldChar w:fldCharType="end"/>
            </w:r>
          </w:del>
        </w:p>
        <w:customXmlDelRangeStart w:id="69" w:author="ACER" w:date="2019-09-26T22:31:00Z"/>
      </w:sdtContent>
    </w:sdt>
    <w:customXmlDelRangeEnd w:id="69"/>
    <w:p w14:paraId="376F8F8B" w14:textId="34466C17" w:rsidR="006D0306" w:rsidDel="00852F37" w:rsidRDefault="00AB4A1A">
      <w:pPr>
        <w:spacing w:after="158" w:line="346" w:lineRule="auto"/>
        <w:ind w:left="0" w:right="-15" w:firstLine="221"/>
        <w:rPr>
          <w:del w:id="70" w:author="ACER" w:date="2019-09-26T22:31:00Z"/>
        </w:rPr>
      </w:pPr>
      <w:del w:id="71" w:author="ACER" w:date="2019-09-26T22:31:00Z">
        <w:r w:rsidDel="00852F37">
          <w:rPr>
            <w:rFonts w:ascii="Calibri" w:eastAsia="Calibri" w:hAnsi="Calibri" w:cs="Calibri"/>
            <w:sz w:val="22"/>
          </w:rPr>
          <w:delText xml:space="preserve"> </w:delText>
        </w:r>
      </w:del>
    </w:p>
    <w:p w14:paraId="4DE29293" w14:textId="778B40A1" w:rsidR="006D0306" w:rsidDel="00852F37" w:rsidRDefault="00AB4A1A">
      <w:pPr>
        <w:spacing w:after="157" w:line="259" w:lineRule="auto"/>
        <w:ind w:left="0" w:firstLine="0"/>
        <w:rPr>
          <w:del w:id="72" w:author="ACER" w:date="2019-09-26T22:31:00Z"/>
        </w:rPr>
      </w:pPr>
      <w:del w:id="73" w:author="ACER" w:date="2019-09-26T22:31:00Z">
        <w:r w:rsidDel="00852F37">
          <w:rPr>
            <w:rFonts w:ascii="Calibri" w:eastAsia="Calibri" w:hAnsi="Calibri" w:cs="Calibri"/>
            <w:color w:val="2E74B5"/>
            <w:sz w:val="32"/>
          </w:rPr>
          <w:delText xml:space="preserve"> </w:delText>
        </w:r>
      </w:del>
    </w:p>
    <w:p w14:paraId="081DEB65" w14:textId="60E8A6DD" w:rsidR="006D0306" w:rsidDel="00852F37" w:rsidRDefault="00AB4A1A">
      <w:pPr>
        <w:spacing w:after="157" w:line="259" w:lineRule="auto"/>
        <w:ind w:left="0" w:firstLine="0"/>
        <w:rPr>
          <w:del w:id="74" w:author="ACER" w:date="2019-09-26T22:31:00Z"/>
        </w:rPr>
      </w:pPr>
      <w:del w:id="75" w:author="ACER" w:date="2019-09-26T22:31:00Z">
        <w:r w:rsidDel="00852F37">
          <w:rPr>
            <w:rFonts w:ascii="Calibri" w:eastAsia="Calibri" w:hAnsi="Calibri" w:cs="Calibri"/>
            <w:color w:val="2E74B5"/>
            <w:sz w:val="32"/>
          </w:rPr>
          <w:delText xml:space="preserve"> </w:delText>
        </w:r>
      </w:del>
    </w:p>
    <w:p w14:paraId="7EDC3AEF" w14:textId="0120678D" w:rsidR="006D0306" w:rsidDel="00852F37" w:rsidRDefault="00AB4A1A">
      <w:pPr>
        <w:spacing w:after="162" w:line="259" w:lineRule="auto"/>
        <w:ind w:left="0" w:firstLine="0"/>
        <w:rPr>
          <w:del w:id="76" w:author="ACER" w:date="2019-09-26T22:31:00Z"/>
        </w:rPr>
      </w:pPr>
      <w:del w:id="77" w:author="ACER" w:date="2019-09-26T22:31:00Z">
        <w:r w:rsidDel="00852F37">
          <w:rPr>
            <w:rFonts w:ascii="Calibri" w:eastAsia="Calibri" w:hAnsi="Calibri" w:cs="Calibri"/>
            <w:color w:val="2E74B5"/>
            <w:sz w:val="32"/>
          </w:rPr>
          <w:delText xml:space="preserve"> </w:delText>
        </w:r>
      </w:del>
    </w:p>
    <w:p w14:paraId="61CDDA55" w14:textId="22AAB01C" w:rsidR="006D0306" w:rsidDel="00852F37" w:rsidRDefault="00AB4A1A">
      <w:pPr>
        <w:spacing w:after="157" w:line="259" w:lineRule="auto"/>
        <w:ind w:left="0" w:firstLine="0"/>
        <w:rPr>
          <w:del w:id="78" w:author="ACER" w:date="2019-09-26T22:31:00Z"/>
        </w:rPr>
      </w:pPr>
      <w:del w:id="79" w:author="ACER" w:date="2019-09-26T22:31:00Z">
        <w:r w:rsidDel="00852F37">
          <w:rPr>
            <w:rFonts w:ascii="Calibri" w:eastAsia="Calibri" w:hAnsi="Calibri" w:cs="Calibri"/>
            <w:color w:val="2E74B5"/>
            <w:sz w:val="32"/>
          </w:rPr>
          <w:delText xml:space="preserve"> </w:delText>
        </w:r>
      </w:del>
    </w:p>
    <w:p w14:paraId="313DE44B" w14:textId="7FC7C120" w:rsidR="006D0306" w:rsidDel="00852F37" w:rsidRDefault="00AB4A1A">
      <w:pPr>
        <w:spacing w:after="157" w:line="259" w:lineRule="auto"/>
        <w:ind w:left="0" w:firstLine="0"/>
        <w:rPr>
          <w:del w:id="80" w:author="ACER" w:date="2019-09-26T22:31:00Z"/>
        </w:rPr>
      </w:pPr>
      <w:del w:id="81" w:author="ACER" w:date="2019-09-26T22:31:00Z">
        <w:r w:rsidDel="00852F37">
          <w:rPr>
            <w:rFonts w:ascii="Calibri" w:eastAsia="Calibri" w:hAnsi="Calibri" w:cs="Calibri"/>
            <w:color w:val="2E74B5"/>
            <w:sz w:val="32"/>
          </w:rPr>
          <w:delText xml:space="preserve"> </w:delText>
        </w:r>
      </w:del>
    </w:p>
    <w:p w14:paraId="2E6BDCED" w14:textId="620A53E6" w:rsidR="006D0306" w:rsidDel="00852F37" w:rsidRDefault="00AB4A1A">
      <w:pPr>
        <w:spacing w:after="0" w:line="259" w:lineRule="auto"/>
        <w:ind w:left="0" w:firstLine="0"/>
        <w:rPr>
          <w:del w:id="82" w:author="ACER" w:date="2019-09-26T22:31:00Z"/>
        </w:rPr>
      </w:pPr>
      <w:del w:id="83" w:author="ACER" w:date="2019-09-26T22:31:00Z">
        <w:r w:rsidDel="00852F37">
          <w:rPr>
            <w:rFonts w:ascii="Calibri" w:eastAsia="Calibri" w:hAnsi="Calibri" w:cs="Calibri"/>
            <w:color w:val="2E74B5"/>
            <w:sz w:val="32"/>
          </w:rPr>
          <w:delText xml:space="preserve"> </w:delText>
        </w:r>
      </w:del>
    </w:p>
    <w:p w14:paraId="7B07351A" w14:textId="0AFE4780" w:rsidR="006D0306" w:rsidDel="00852F37" w:rsidRDefault="00AB4A1A">
      <w:pPr>
        <w:pStyle w:val="1"/>
        <w:rPr>
          <w:del w:id="84" w:author="ACER" w:date="2019-09-26T22:31:00Z"/>
        </w:rPr>
      </w:pPr>
      <w:bookmarkStart w:id="85" w:name="_Toc19124192"/>
      <w:del w:id="86" w:author="ACER" w:date="2019-09-26T22:31:00Z">
        <w:r w:rsidDel="00852F37">
          <w:delText>Фридрих Шиллер</w:delText>
        </w:r>
        <w:bookmarkEnd w:id="85"/>
        <w:r w:rsidDel="00852F37">
          <w:delText xml:space="preserve"> </w:delText>
        </w:r>
      </w:del>
    </w:p>
    <w:tbl>
      <w:tblPr>
        <w:tblStyle w:val="TableGrid"/>
        <w:tblW w:w="5485" w:type="dxa"/>
        <w:tblInd w:w="269" w:type="dxa"/>
        <w:tblCellMar>
          <w:top w:w="78" w:type="dxa"/>
          <w:left w:w="24" w:type="dxa"/>
          <w:bottom w:w="303" w:type="dxa"/>
          <w:right w:w="106" w:type="dxa"/>
        </w:tblCellMar>
        <w:tblLook w:val="04A0" w:firstRow="1" w:lastRow="0" w:firstColumn="1" w:lastColumn="0" w:noHBand="0" w:noVBand="1"/>
      </w:tblPr>
      <w:tblGrid>
        <w:gridCol w:w="2097"/>
        <w:gridCol w:w="3388"/>
      </w:tblGrid>
      <w:tr w:rsidR="006D0306" w:rsidDel="00852F37" w14:paraId="69BCCCB4" w14:textId="63A53507">
        <w:trPr>
          <w:trHeight w:val="743"/>
          <w:del w:id="87" w:author="ACER" w:date="2019-09-26T22:31:00Z"/>
        </w:trPr>
        <w:tc>
          <w:tcPr>
            <w:tcW w:w="5485" w:type="dxa"/>
            <w:gridSpan w:val="2"/>
            <w:tcBorders>
              <w:top w:val="single" w:sz="19" w:space="0" w:color="F8F9FA"/>
              <w:left w:val="single" w:sz="6" w:space="0" w:color="A2A9B1"/>
              <w:bottom w:val="single" w:sz="12" w:space="0" w:color="F8F9FA"/>
              <w:right w:val="single" w:sz="6" w:space="0" w:color="A2A9B1"/>
            </w:tcBorders>
            <w:shd w:val="clear" w:color="auto" w:fill="EAECF0"/>
          </w:tcPr>
          <w:p w14:paraId="5E8D31CF" w14:textId="03FEDE5C" w:rsidR="006D0306" w:rsidDel="00852F37" w:rsidRDefault="00AB4A1A">
            <w:pPr>
              <w:spacing w:after="0" w:line="259" w:lineRule="auto"/>
              <w:ind w:left="97" w:firstLine="0"/>
              <w:rPr>
                <w:del w:id="88" w:author="ACER" w:date="2019-09-26T22:31:00Z"/>
              </w:rPr>
            </w:pPr>
            <w:del w:id="89" w:author="ACER" w:date="2019-09-26T22:31:00Z">
              <w:r w:rsidDel="00852F37">
                <w:delText xml:space="preserve">Фридрих Шиллер </w:delText>
              </w:r>
            </w:del>
          </w:p>
        </w:tc>
      </w:tr>
      <w:tr w:rsidR="006D0306" w:rsidDel="00852F37" w14:paraId="2F7B0034" w14:textId="74FF53A3">
        <w:trPr>
          <w:trHeight w:val="5617"/>
          <w:del w:id="90" w:author="ACER" w:date="2019-09-26T22:31:00Z"/>
        </w:trPr>
        <w:tc>
          <w:tcPr>
            <w:tcW w:w="5485" w:type="dxa"/>
            <w:gridSpan w:val="2"/>
            <w:tcBorders>
              <w:top w:val="single" w:sz="12" w:space="0" w:color="F8F9FA"/>
              <w:left w:val="single" w:sz="6" w:space="0" w:color="A2A9B1"/>
              <w:bottom w:val="single" w:sz="12" w:space="0" w:color="F8F9FA"/>
              <w:right w:val="single" w:sz="6" w:space="0" w:color="A2A9B1"/>
            </w:tcBorders>
            <w:shd w:val="clear" w:color="auto" w:fill="F8F9FA"/>
            <w:vAlign w:val="bottom"/>
          </w:tcPr>
          <w:p w14:paraId="0B0614EC" w14:textId="2858E58E" w:rsidR="006D0306" w:rsidDel="00852F37" w:rsidRDefault="00AB4A1A">
            <w:pPr>
              <w:spacing w:after="0" w:line="259" w:lineRule="auto"/>
              <w:ind w:left="0" w:right="1535" w:firstLine="0"/>
              <w:jc w:val="center"/>
              <w:rPr>
                <w:del w:id="91" w:author="ACER" w:date="2019-09-26T22:31:00Z"/>
              </w:rPr>
            </w:pPr>
            <w:del w:id="92" w:author="ACER" w:date="2019-09-26T22:31:00Z">
              <w:r w:rsidDel="00852F37">
                <w:rPr>
                  <w:noProof/>
                </w:rPr>
                <w:drawing>
                  <wp:inline distT="0" distB="0" distL="0" distR="0" wp14:anchorId="772D0E6A" wp14:editId="168EF0C5">
                    <wp:extent cx="2380488" cy="3084576"/>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8"/>
                            <a:stretch>
                              <a:fillRect/>
                            </a:stretch>
                          </pic:blipFill>
                          <pic:spPr>
                            <a:xfrm>
                              <a:off x="0" y="0"/>
                              <a:ext cx="2380488" cy="3084576"/>
                            </a:xfrm>
                            <a:prstGeom prst="rect">
                              <a:avLst/>
                            </a:prstGeom>
                          </pic:spPr>
                        </pic:pic>
                      </a:graphicData>
                    </a:graphic>
                  </wp:inline>
                </w:drawing>
              </w:r>
              <w:r w:rsidDel="00852F37">
                <w:delText xml:space="preserve"> </w:delText>
              </w:r>
            </w:del>
          </w:p>
          <w:p w14:paraId="035D5B0F" w14:textId="31431166" w:rsidR="006D0306" w:rsidDel="00852F37" w:rsidRDefault="00AB4A1A">
            <w:pPr>
              <w:spacing w:after="0" w:line="259" w:lineRule="auto"/>
              <w:ind w:left="1" w:firstLine="0"/>
              <w:rPr>
                <w:del w:id="93" w:author="ACER" w:date="2019-09-26T22:31:00Z"/>
              </w:rPr>
            </w:pPr>
            <w:del w:id="94" w:author="ACER" w:date="2019-09-26T22:31:00Z">
              <w:r w:rsidDel="00852F37">
                <w:delText xml:space="preserve">Портрет работы Антона Графа. 1790 </w:delText>
              </w:r>
            </w:del>
          </w:p>
        </w:tc>
      </w:tr>
      <w:tr w:rsidR="006D0306" w:rsidRPr="00AB4A1A" w:rsidDel="00852F37" w14:paraId="43913891" w14:textId="502369C4">
        <w:trPr>
          <w:trHeight w:val="1076"/>
          <w:del w:id="95" w:author="ACER" w:date="2019-09-26T22:31:00Z"/>
        </w:trPr>
        <w:tc>
          <w:tcPr>
            <w:tcW w:w="2097" w:type="dxa"/>
            <w:tcBorders>
              <w:top w:val="single" w:sz="12" w:space="0" w:color="F8F9FA"/>
              <w:left w:val="single" w:sz="6" w:space="0" w:color="A2A9B1"/>
              <w:bottom w:val="single" w:sz="12" w:space="0" w:color="F8F9FA"/>
              <w:right w:val="nil"/>
            </w:tcBorders>
            <w:shd w:val="clear" w:color="auto" w:fill="F8F9FA"/>
          </w:tcPr>
          <w:p w14:paraId="1CC395BF" w14:textId="4EE20735" w:rsidR="006D0306" w:rsidDel="00852F37" w:rsidRDefault="00AB4A1A">
            <w:pPr>
              <w:spacing w:after="0" w:line="259" w:lineRule="auto"/>
              <w:ind w:left="97" w:firstLine="0"/>
              <w:rPr>
                <w:del w:id="96" w:author="ACER" w:date="2019-09-26T22:31:00Z"/>
              </w:rPr>
            </w:pPr>
            <w:del w:id="97" w:author="ACER" w:date="2019-09-26T22:31:00Z">
              <w:r w:rsidDel="00852F37">
                <w:delText xml:space="preserve">Имя при рождении </w:delText>
              </w:r>
            </w:del>
          </w:p>
        </w:tc>
        <w:tc>
          <w:tcPr>
            <w:tcW w:w="3388" w:type="dxa"/>
            <w:tcBorders>
              <w:top w:val="single" w:sz="12" w:space="0" w:color="F8F9FA"/>
              <w:left w:val="nil"/>
              <w:bottom w:val="single" w:sz="12" w:space="0" w:color="F8F9FA"/>
              <w:right w:val="single" w:sz="6" w:space="0" w:color="A2A9B1"/>
            </w:tcBorders>
            <w:shd w:val="clear" w:color="auto" w:fill="F8F9FA"/>
          </w:tcPr>
          <w:p w14:paraId="16548579" w14:textId="4676A1A1" w:rsidR="006D0306" w:rsidRPr="00AB4A1A" w:rsidDel="00852F37" w:rsidRDefault="00AB4A1A">
            <w:pPr>
              <w:spacing w:after="0" w:line="259" w:lineRule="auto"/>
              <w:ind w:left="89" w:firstLine="0"/>
              <w:jc w:val="both"/>
              <w:rPr>
                <w:del w:id="98" w:author="ACER" w:date="2019-09-26T22:31:00Z"/>
                <w:lang w:val="en-US"/>
              </w:rPr>
            </w:pPr>
            <w:del w:id="99" w:author="ACER" w:date="2019-09-26T22:31:00Z">
              <w:r w:rsidDel="00852F37">
                <w:delText>нем</w:delText>
              </w:r>
              <w:r w:rsidRPr="00AB4A1A" w:rsidDel="00852F37">
                <w:rPr>
                  <w:lang w:val="en-US"/>
                </w:rPr>
                <w:delText xml:space="preserve">. Johann Christoph Friedrich von Schiller </w:delText>
              </w:r>
            </w:del>
          </w:p>
        </w:tc>
      </w:tr>
      <w:tr w:rsidR="006D0306" w:rsidDel="00852F37" w14:paraId="61B6EF9D" w14:textId="2F8D36D9">
        <w:trPr>
          <w:trHeight w:val="1111"/>
          <w:del w:id="100" w:author="ACER" w:date="2019-09-26T22:31:00Z"/>
        </w:trPr>
        <w:tc>
          <w:tcPr>
            <w:tcW w:w="2097" w:type="dxa"/>
            <w:tcBorders>
              <w:top w:val="single" w:sz="12" w:space="0" w:color="F8F9FA"/>
              <w:left w:val="single" w:sz="6" w:space="0" w:color="A2A9B1"/>
              <w:bottom w:val="single" w:sz="50" w:space="0" w:color="F8F9FA"/>
              <w:right w:val="nil"/>
            </w:tcBorders>
            <w:shd w:val="clear" w:color="auto" w:fill="F8F9FA"/>
          </w:tcPr>
          <w:p w14:paraId="3533E2B3" w14:textId="24A9639E" w:rsidR="006D0306" w:rsidDel="00852F37" w:rsidRDefault="00AB4A1A">
            <w:pPr>
              <w:spacing w:after="0" w:line="259" w:lineRule="auto"/>
              <w:ind w:left="97" w:firstLine="0"/>
              <w:jc w:val="both"/>
              <w:rPr>
                <w:del w:id="101" w:author="ACER" w:date="2019-09-26T22:31:00Z"/>
              </w:rPr>
            </w:pPr>
            <w:del w:id="102" w:author="ACER" w:date="2019-09-26T22:31:00Z">
              <w:r w:rsidDel="00852F37">
                <w:delText xml:space="preserve">Дата рождения </w:delText>
              </w:r>
            </w:del>
          </w:p>
        </w:tc>
        <w:tc>
          <w:tcPr>
            <w:tcW w:w="3388" w:type="dxa"/>
            <w:tcBorders>
              <w:top w:val="single" w:sz="12" w:space="0" w:color="F8F9FA"/>
              <w:left w:val="nil"/>
              <w:bottom w:val="single" w:sz="50" w:space="0" w:color="F8F9FA"/>
              <w:right w:val="single" w:sz="6" w:space="0" w:color="A2A9B1"/>
            </w:tcBorders>
            <w:shd w:val="clear" w:color="auto" w:fill="F8F9FA"/>
          </w:tcPr>
          <w:p w14:paraId="228CC692" w14:textId="589DCFB4" w:rsidR="006D0306" w:rsidDel="00852F37" w:rsidRDefault="00AB4A1A">
            <w:pPr>
              <w:spacing w:after="2" w:line="259" w:lineRule="auto"/>
              <w:ind w:left="89" w:firstLine="0"/>
              <w:rPr>
                <w:del w:id="103" w:author="ACER" w:date="2019-09-26T22:31:00Z"/>
              </w:rPr>
            </w:pPr>
            <w:del w:id="104" w:author="ACER" w:date="2019-09-26T22:31:00Z">
              <w:r w:rsidDel="00852F37">
                <w:delText>10 ноября 1759(1759-11-</w:delText>
              </w:r>
            </w:del>
          </w:p>
          <w:p w14:paraId="0DAA84D7" w14:textId="6A96A036" w:rsidR="006D0306" w:rsidDel="00852F37" w:rsidRDefault="00AB4A1A">
            <w:pPr>
              <w:spacing w:after="0" w:line="259" w:lineRule="auto"/>
              <w:ind w:left="89" w:firstLine="0"/>
              <w:rPr>
                <w:del w:id="105" w:author="ACER" w:date="2019-09-26T22:31:00Z"/>
              </w:rPr>
            </w:pPr>
            <w:del w:id="106" w:author="ACER" w:date="2019-09-26T22:31:00Z">
              <w:r w:rsidDel="00852F37">
                <w:delText xml:space="preserve">10) </w:delText>
              </w:r>
            </w:del>
          </w:p>
        </w:tc>
      </w:tr>
      <w:tr w:rsidR="006D0306" w:rsidDel="00852F37" w14:paraId="23060CE8" w14:textId="2DA174A3">
        <w:trPr>
          <w:trHeight w:val="1045"/>
          <w:del w:id="107" w:author="ACER" w:date="2019-09-26T22:31:00Z"/>
        </w:trPr>
        <w:tc>
          <w:tcPr>
            <w:tcW w:w="2097" w:type="dxa"/>
            <w:tcBorders>
              <w:top w:val="single" w:sz="50" w:space="0" w:color="F8F9FA"/>
              <w:left w:val="single" w:sz="6" w:space="0" w:color="A2A9B1"/>
              <w:bottom w:val="single" w:sz="12" w:space="0" w:color="F8F9FA"/>
              <w:right w:val="single" w:sz="13" w:space="0" w:color="F8F9FA"/>
            </w:tcBorders>
            <w:shd w:val="clear" w:color="auto" w:fill="F8F9FA"/>
          </w:tcPr>
          <w:p w14:paraId="42134D20" w14:textId="14060A2E" w:rsidR="006D0306" w:rsidDel="00852F37" w:rsidRDefault="00AB4A1A">
            <w:pPr>
              <w:spacing w:after="0" w:line="259" w:lineRule="auto"/>
              <w:ind w:left="97" w:firstLine="0"/>
              <w:rPr>
                <w:del w:id="108" w:author="ACER" w:date="2019-09-26T22:31:00Z"/>
              </w:rPr>
            </w:pPr>
            <w:del w:id="109" w:author="ACER" w:date="2019-09-26T22:31:00Z">
              <w:r w:rsidDel="00852F37">
                <w:delText xml:space="preserve">Место рождения </w:delText>
              </w:r>
            </w:del>
          </w:p>
        </w:tc>
        <w:tc>
          <w:tcPr>
            <w:tcW w:w="3388" w:type="dxa"/>
            <w:tcBorders>
              <w:top w:val="single" w:sz="50" w:space="0" w:color="F8F9FA"/>
              <w:left w:val="single" w:sz="13" w:space="0" w:color="F8F9FA"/>
              <w:bottom w:val="single" w:sz="12" w:space="0" w:color="F8F9FA"/>
              <w:right w:val="single" w:sz="6" w:space="0" w:color="A2A9B1"/>
            </w:tcBorders>
            <w:shd w:val="clear" w:color="auto" w:fill="F8F9FA"/>
          </w:tcPr>
          <w:p w14:paraId="79829E76" w14:textId="01296F5A" w:rsidR="006D0306" w:rsidDel="00852F37" w:rsidRDefault="00AB4A1A">
            <w:pPr>
              <w:spacing w:after="0" w:line="259" w:lineRule="auto"/>
              <w:ind w:left="89" w:firstLine="0"/>
              <w:rPr>
                <w:del w:id="110" w:author="ACER" w:date="2019-09-26T22:31:00Z"/>
              </w:rPr>
            </w:pPr>
            <w:del w:id="111" w:author="ACER" w:date="2019-09-26T22:31:00Z">
              <w:r w:rsidDel="00852F37">
                <w:delText xml:space="preserve">Марбах-на-Неккаре, герцогство Вюртемберг </w:delText>
              </w:r>
            </w:del>
          </w:p>
        </w:tc>
      </w:tr>
      <w:tr w:rsidR="006D0306" w:rsidDel="00852F37" w14:paraId="3A22ADA7" w14:textId="191A971D">
        <w:trPr>
          <w:trHeight w:val="1076"/>
          <w:del w:id="112" w:author="ACER" w:date="2019-09-26T22:31:00Z"/>
        </w:trPr>
        <w:tc>
          <w:tcPr>
            <w:tcW w:w="2097" w:type="dxa"/>
            <w:tcBorders>
              <w:top w:val="single" w:sz="12" w:space="0" w:color="F8F9FA"/>
              <w:left w:val="single" w:sz="6" w:space="0" w:color="A2A9B1"/>
              <w:bottom w:val="single" w:sz="12" w:space="0" w:color="F8F9FA"/>
              <w:right w:val="nil"/>
            </w:tcBorders>
            <w:shd w:val="clear" w:color="auto" w:fill="F8F9FA"/>
          </w:tcPr>
          <w:p w14:paraId="3A29D375" w14:textId="0FF3D323" w:rsidR="006D0306" w:rsidDel="00852F37" w:rsidRDefault="00AB4A1A">
            <w:pPr>
              <w:spacing w:after="0" w:line="259" w:lineRule="auto"/>
              <w:ind w:left="97" w:firstLine="0"/>
              <w:rPr>
                <w:del w:id="113" w:author="ACER" w:date="2019-09-26T22:31:00Z"/>
              </w:rPr>
            </w:pPr>
            <w:del w:id="114" w:author="ACER" w:date="2019-09-26T22:31:00Z">
              <w:r w:rsidDel="00852F37">
                <w:delText xml:space="preserve">Дата смерти </w:delText>
              </w:r>
            </w:del>
          </w:p>
        </w:tc>
        <w:tc>
          <w:tcPr>
            <w:tcW w:w="3388" w:type="dxa"/>
            <w:tcBorders>
              <w:top w:val="single" w:sz="12" w:space="0" w:color="F8F9FA"/>
              <w:left w:val="nil"/>
              <w:bottom w:val="single" w:sz="12" w:space="0" w:color="F8F9FA"/>
              <w:right w:val="single" w:sz="6" w:space="0" w:color="A2A9B1"/>
            </w:tcBorders>
            <w:shd w:val="clear" w:color="auto" w:fill="F8F9FA"/>
          </w:tcPr>
          <w:p w14:paraId="71A20BAA" w14:textId="11CC6241" w:rsidR="006D0306" w:rsidDel="00852F37" w:rsidRDefault="00AB4A1A">
            <w:pPr>
              <w:spacing w:after="48" w:line="259" w:lineRule="auto"/>
              <w:ind w:left="89" w:firstLine="0"/>
              <w:rPr>
                <w:del w:id="115" w:author="ACER" w:date="2019-09-26T22:31:00Z"/>
              </w:rPr>
            </w:pPr>
            <w:del w:id="116" w:author="ACER" w:date="2019-09-26T22:31:00Z">
              <w:r w:rsidDel="00852F37">
                <w:delText xml:space="preserve">9 мая 1805(1805-05-09) </w:delText>
              </w:r>
            </w:del>
          </w:p>
          <w:p w14:paraId="70A662A1" w14:textId="44C01CB8" w:rsidR="006D0306" w:rsidDel="00852F37" w:rsidRDefault="00AB4A1A">
            <w:pPr>
              <w:spacing w:after="0" w:line="259" w:lineRule="auto"/>
              <w:ind w:left="89" w:firstLine="0"/>
              <w:rPr>
                <w:del w:id="117" w:author="ACER" w:date="2019-09-26T22:31:00Z"/>
              </w:rPr>
            </w:pPr>
            <w:del w:id="118" w:author="ACER" w:date="2019-09-26T22:31:00Z">
              <w:r w:rsidDel="00852F37">
                <w:delText xml:space="preserve">(45 лет) </w:delText>
              </w:r>
            </w:del>
          </w:p>
        </w:tc>
      </w:tr>
      <w:tr w:rsidR="006D0306" w:rsidDel="00852F37" w14:paraId="77000FAA" w14:textId="68AD35DA">
        <w:trPr>
          <w:trHeight w:val="1111"/>
          <w:del w:id="119" w:author="ACER" w:date="2019-09-26T22:31:00Z"/>
        </w:trPr>
        <w:tc>
          <w:tcPr>
            <w:tcW w:w="2097" w:type="dxa"/>
            <w:tcBorders>
              <w:top w:val="single" w:sz="12" w:space="0" w:color="F8F9FA"/>
              <w:left w:val="single" w:sz="6" w:space="0" w:color="A2A9B1"/>
              <w:bottom w:val="single" w:sz="50" w:space="0" w:color="F8F9FA"/>
              <w:right w:val="nil"/>
            </w:tcBorders>
            <w:shd w:val="clear" w:color="auto" w:fill="F8F9FA"/>
          </w:tcPr>
          <w:p w14:paraId="5F6CC08C" w14:textId="7839F192" w:rsidR="006D0306" w:rsidDel="00852F37" w:rsidRDefault="00AB4A1A">
            <w:pPr>
              <w:spacing w:after="0" w:line="259" w:lineRule="auto"/>
              <w:ind w:left="97" w:firstLine="0"/>
              <w:rPr>
                <w:del w:id="120" w:author="ACER" w:date="2019-09-26T22:31:00Z"/>
              </w:rPr>
            </w:pPr>
            <w:del w:id="121" w:author="ACER" w:date="2019-09-26T22:31:00Z">
              <w:r w:rsidDel="00852F37">
                <w:delText xml:space="preserve">Место смерти </w:delText>
              </w:r>
            </w:del>
          </w:p>
        </w:tc>
        <w:tc>
          <w:tcPr>
            <w:tcW w:w="3388" w:type="dxa"/>
            <w:tcBorders>
              <w:top w:val="single" w:sz="12" w:space="0" w:color="F8F9FA"/>
              <w:left w:val="nil"/>
              <w:bottom w:val="single" w:sz="50" w:space="0" w:color="F8F9FA"/>
              <w:right w:val="single" w:sz="6" w:space="0" w:color="A2A9B1"/>
            </w:tcBorders>
            <w:shd w:val="clear" w:color="auto" w:fill="F8F9FA"/>
          </w:tcPr>
          <w:p w14:paraId="6A23B5BD" w14:textId="1CA7B3E6" w:rsidR="006D0306" w:rsidDel="00852F37" w:rsidRDefault="00AB4A1A">
            <w:pPr>
              <w:spacing w:after="0" w:line="259" w:lineRule="auto"/>
              <w:ind w:left="89" w:firstLine="0"/>
              <w:rPr>
                <w:del w:id="122" w:author="ACER" w:date="2019-09-26T22:31:00Z"/>
              </w:rPr>
            </w:pPr>
            <w:del w:id="123" w:author="ACER" w:date="2019-09-26T22:31:00Z">
              <w:r w:rsidDel="00852F37">
                <w:delText xml:space="preserve">Веймар, герцогство Саксен-Веймар </w:delText>
              </w:r>
            </w:del>
          </w:p>
        </w:tc>
      </w:tr>
      <w:tr w:rsidR="006D0306" w:rsidDel="00852F37" w14:paraId="3B2D7B4E" w14:textId="6C407AC9">
        <w:trPr>
          <w:trHeight w:val="1388"/>
          <w:del w:id="124" w:author="ACER" w:date="2019-09-26T22:31:00Z"/>
        </w:trPr>
        <w:tc>
          <w:tcPr>
            <w:tcW w:w="2097" w:type="dxa"/>
            <w:tcBorders>
              <w:top w:val="single" w:sz="50" w:space="0" w:color="F8F9FA"/>
              <w:left w:val="single" w:sz="6" w:space="0" w:color="A2A9B1"/>
              <w:bottom w:val="single" w:sz="6" w:space="0" w:color="A2A9B1"/>
              <w:right w:val="single" w:sz="13" w:space="0" w:color="F8F9FA"/>
            </w:tcBorders>
            <w:shd w:val="clear" w:color="auto" w:fill="F8F9FA"/>
          </w:tcPr>
          <w:p w14:paraId="5865DE33" w14:textId="57BFD594" w:rsidR="006D0306" w:rsidDel="00852F37" w:rsidRDefault="00AB4A1A">
            <w:pPr>
              <w:spacing w:after="0" w:line="259" w:lineRule="auto"/>
              <w:ind w:left="97" w:firstLine="0"/>
              <w:rPr>
                <w:del w:id="125" w:author="ACER" w:date="2019-09-26T22:31:00Z"/>
              </w:rPr>
            </w:pPr>
            <w:del w:id="126" w:author="ACER" w:date="2019-09-26T22:31:00Z">
              <w:r w:rsidDel="00852F37">
                <w:delText xml:space="preserve">Подданство </w:delText>
              </w:r>
            </w:del>
          </w:p>
        </w:tc>
        <w:tc>
          <w:tcPr>
            <w:tcW w:w="3388" w:type="dxa"/>
            <w:tcBorders>
              <w:top w:val="single" w:sz="50" w:space="0" w:color="F8F9FA"/>
              <w:left w:val="single" w:sz="13" w:space="0" w:color="F8F9FA"/>
              <w:bottom w:val="single" w:sz="6" w:space="0" w:color="A2A9B1"/>
              <w:right w:val="single" w:sz="6" w:space="0" w:color="A2A9B1"/>
            </w:tcBorders>
            <w:shd w:val="clear" w:color="auto" w:fill="F8F9FA"/>
          </w:tcPr>
          <w:p w14:paraId="570A24AA" w14:textId="1BE6470D" w:rsidR="006D0306" w:rsidDel="00852F37" w:rsidRDefault="00AB4A1A">
            <w:pPr>
              <w:spacing w:after="0" w:line="259" w:lineRule="auto"/>
              <w:ind w:left="89" w:firstLine="0"/>
              <w:rPr>
                <w:del w:id="127" w:author="ACER" w:date="2019-09-26T22:31:00Z"/>
              </w:rPr>
            </w:pPr>
            <w:del w:id="128" w:author="ACER" w:date="2019-09-26T22:31:00Z">
              <w:r w:rsidDel="00852F37">
                <w:delText xml:space="preserve">герцогство Вюртемберг (Священная Римская империя) </w:delText>
              </w:r>
            </w:del>
          </w:p>
        </w:tc>
      </w:tr>
      <w:tr w:rsidR="006D0306" w:rsidDel="00852F37" w14:paraId="69812EEA" w14:textId="0744F5BD">
        <w:trPr>
          <w:trHeight w:val="1388"/>
          <w:del w:id="129" w:author="ACER" w:date="2019-09-26T22:31:00Z"/>
        </w:trPr>
        <w:tc>
          <w:tcPr>
            <w:tcW w:w="2097" w:type="dxa"/>
            <w:tcBorders>
              <w:top w:val="single" w:sz="44" w:space="0" w:color="F8F9FA"/>
              <w:left w:val="single" w:sz="6" w:space="0" w:color="A2A9B1"/>
              <w:bottom w:val="single" w:sz="12" w:space="0" w:color="F8F9FA"/>
              <w:right w:val="single" w:sz="13" w:space="0" w:color="F8F9FA"/>
            </w:tcBorders>
            <w:shd w:val="clear" w:color="auto" w:fill="F8F9FA"/>
          </w:tcPr>
          <w:p w14:paraId="5AE0283D" w14:textId="7F420711" w:rsidR="006D0306" w:rsidDel="00852F37" w:rsidRDefault="00AB4A1A">
            <w:pPr>
              <w:spacing w:after="0" w:line="259" w:lineRule="auto"/>
              <w:ind w:firstLine="0"/>
              <w:rPr>
                <w:del w:id="130" w:author="ACER" w:date="2019-09-26T22:31:00Z"/>
              </w:rPr>
            </w:pPr>
            <w:del w:id="131" w:author="ACER" w:date="2019-09-26T22:31:00Z">
              <w:r w:rsidDel="00852F37">
                <w:delText xml:space="preserve">Род деятельности </w:delText>
              </w:r>
            </w:del>
          </w:p>
        </w:tc>
        <w:tc>
          <w:tcPr>
            <w:tcW w:w="3388" w:type="dxa"/>
            <w:tcBorders>
              <w:top w:val="single" w:sz="44" w:space="0" w:color="F8F9FA"/>
              <w:left w:val="single" w:sz="13" w:space="0" w:color="F8F9FA"/>
              <w:bottom w:val="single" w:sz="12" w:space="0" w:color="F8F9FA"/>
              <w:right w:val="single" w:sz="6" w:space="0" w:color="A2A9B1"/>
            </w:tcBorders>
            <w:shd w:val="clear" w:color="auto" w:fill="F8F9FA"/>
          </w:tcPr>
          <w:p w14:paraId="6474A23F" w14:textId="2354CCE3" w:rsidR="006D0306" w:rsidDel="00852F37" w:rsidRDefault="00AB4A1A">
            <w:pPr>
              <w:spacing w:after="0" w:line="259" w:lineRule="auto"/>
              <w:ind w:left="2" w:right="840" w:firstLine="0"/>
              <w:rPr>
                <w:del w:id="132" w:author="ACER" w:date="2019-09-26T22:31:00Z"/>
              </w:rPr>
            </w:pPr>
            <w:del w:id="133" w:author="ACER" w:date="2019-09-26T22:31:00Z">
              <w:r w:rsidDel="00852F37">
                <w:delText xml:space="preserve">поэт,  философ,  историк, драматург </w:delText>
              </w:r>
            </w:del>
          </w:p>
        </w:tc>
      </w:tr>
      <w:tr w:rsidR="006D0306" w:rsidDel="00852F37" w14:paraId="083CDED0" w14:textId="6EB1E5CA">
        <w:trPr>
          <w:trHeight w:val="730"/>
          <w:del w:id="134" w:author="ACER" w:date="2019-09-26T22:31:00Z"/>
        </w:trPr>
        <w:tc>
          <w:tcPr>
            <w:tcW w:w="2097" w:type="dxa"/>
            <w:tcBorders>
              <w:top w:val="single" w:sz="12" w:space="0" w:color="F8F9FA"/>
              <w:left w:val="single" w:sz="6" w:space="0" w:color="A2A9B1"/>
              <w:bottom w:val="single" w:sz="12" w:space="0" w:color="F8F9FA"/>
              <w:right w:val="nil"/>
            </w:tcBorders>
            <w:shd w:val="clear" w:color="auto" w:fill="F8F9FA"/>
          </w:tcPr>
          <w:p w14:paraId="1BF1B3A8" w14:textId="77336EC8" w:rsidR="006D0306" w:rsidDel="00852F37" w:rsidRDefault="00AB4A1A">
            <w:pPr>
              <w:spacing w:after="0" w:line="259" w:lineRule="auto"/>
              <w:ind w:firstLine="0"/>
              <w:rPr>
                <w:del w:id="135" w:author="ACER" w:date="2019-09-26T22:31:00Z"/>
              </w:rPr>
            </w:pPr>
            <w:del w:id="136" w:author="ACER" w:date="2019-09-26T22:31:00Z">
              <w:r w:rsidDel="00852F37">
                <w:delText xml:space="preserve">Направление </w:delText>
              </w:r>
            </w:del>
          </w:p>
        </w:tc>
        <w:tc>
          <w:tcPr>
            <w:tcW w:w="3388" w:type="dxa"/>
            <w:tcBorders>
              <w:top w:val="single" w:sz="12" w:space="0" w:color="F8F9FA"/>
              <w:left w:val="nil"/>
              <w:bottom w:val="single" w:sz="12" w:space="0" w:color="F8F9FA"/>
              <w:right w:val="single" w:sz="6" w:space="0" w:color="A2A9B1"/>
            </w:tcBorders>
            <w:shd w:val="clear" w:color="auto" w:fill="F8F9FA"/>
          </w:tcPr>
          <w:p w14:paraId="2285F60C" w14:textId="7CC6B8F1" w:rsidR="006D0306" w:rsidDel="00852F37" w:rsidRDefault="00AB4A1A">
            <w:pPr>
              <w:spacing w:after="0" w:line="259" w:lineRule="auto"/>
              <w:ind w:left="2" w:firstLine="0"/>
              <w:rPr>
                <w:del w:id="137" w:author="ACER" w:date="2019-09-26T22:31:00Z"/>
              </w:rPr>
            </w:pPr>
            <w:del w:id="138" w:author="ACER" w:date="2019-09-26T22:31:00Z">
              <w:r w:rsidDel="00852F37">
                <w:delText xml:space="preserve">романтизм </w:delText>
              </w:r>
            </w:del>
          </w:p>
        </w:tc>
      </w:tr>
      <w:tr w:rsidR="006D0306" w:rsidDel="00852F37" w14:paraId="16EED36B" w14:textId="663C9403">
        <w:trPr>
          <w:trHeight w:val="730"/>
          <w:del w:id="139" w:author="ACER" w:date="2019-09-26T22:31:00Z"/>
        </w:trPr>
        <w:tc>
          <w:tcPr>
            <w:tcW w:w="2097" w:type="dxa"/>
            <w:tcBorders>
              <w:top w:val="single" w:sz="12" w:space="0" w:color="F8F9FA"/>
              <w:left w:val="single" w:sz="6" w:space="0" w:color="A2A9B1"/>
              <w:bottom w:val="single" w:sz="12" w:space="0" w:color="F8F9FA"/>
              <w:right w:val="nil"/>
            </w:tcBorders>
            <w:shd w:val="clear" w:color="auto" w:fill="F8F9FA"/>
          </w:tcPr>
          <w:p w14:paraId="223C8ABC" w14:textId="016CA385" w:rsidR="006D0306" w:rsidDel="00852F37" w:rsidRDefault="00AB4A1A">
            <w:pPr>
              <w:spacing w:after="0" w:line="259" w:lineRule="auto"/>
              <w:ind w:firstLine="0"/>
              <w:rPr>
                <w:del w:id="140" w:author="ACER" w:date="2019-09-26T22:31:00Z"/>
              </w:rPr>
            </w:pPr>
            <w:del w:id="141" w:author="ACER" w:date="2019-09-26T22:31:00Z">
              <w:r w:rsidDel="00852F37">
                <w:delText xml:space="preserve">Жанр </w:delText>
              </w:r>
            </w:del>
          </w:p>
        </w:tc>
        <w:tc>
          <w:tcPr>
            <w:tcW w:w="3388" w:type="dxa"/>
            <w:tcBorders>
              <w:top w:val="single" w:sz="12" w:space="0" w:color="F8F9FA"/>
              <w:left w:val="nil"/>
              <w:bottom w:val="single" w:sz="12" w:space="0" w:color="F8F9FA"/>
              <w:right w:val="single" w:sz="6" w:space="0" w:color="A2A9B1"/>
            </w:tcBorders>
            <w:shd w:val="clear" w:color="auto" w:fill="F8F9FA"/>
          </w:tcPr>
          <w:p w14:paraId="07A3187B" w14:textId="3B2A70F7" w:rsidR="006D0306" w:rsidDel="00852F37" w:rsidRDefault="00AB4A1A">
            <w:pPr>
              <w:spacing w:after="0" w:line="259" w:lineRule="auto"/>
              <w:ind w:left="2" w:firstLine="0"/>
              <w:rPr>
                <w:del w:id="142" w:author="ACER" w:date="2019-09-26T22:31:00Z"/>
              </w:rPr>
            </w:pPr>
            <w:del w:id="143" w:author="ACER" w:date="2019-09-26T22:31:00Z">
              <w:r w:rsidDel="00852F37">
                <w:delText xml:space="preserve">стихи, баллады, пьесы </w:delText>
              </w:r>
            </w:del>
          </w:p>
        </w:tc>
      </w:tr>
      <w:tr w:rsidR="006D0306" w:rsidDel="00852F37" w14:paraId="763E5426" w14:textId="18F8B720">
        <w:trPr>
          <w:trHeight w:val="1112"/>
          <w:del w:id="144" w:author="ACER" w:date="2019-09-26T22:31:00Z"/>
        </w:trPr>
        <w:tc>
          <w:tcPr>
            <w:tcW w:w="2097" w:type="dxa"/>
            <w:tcBorders>
              <w:top w:val="single" w:sz="12" w:space="0" w:color="F8F9FA"/>
              <w:left w:val="single" w:sz="6" w:space="0" w:color="A2A9B1"/>
              <w:bottom w:val="single" w:sz="50" w:space="0" w:color="F8F9FA"/>
              <w:right w:val="nil"/>
            </w:tcBorders>
            <w:shd w:val="clear" w:color="auto" w:fill="F8F9FA"/>
          </w:tcPr>
          <w:p w14:paraId="63317434" w14:textId="557A111A" w:rsidR="006D0306" w:rsidDel="00852F37" w:rsidRDefault="00AB4A1A">
            <w:pPr>
              <w:spacing w:after="0" w:line="259" w:lineRule="auto"/>
              <w:ind w:firstLine="0"/>
              <w:rPr>
                <w:del w:id="145" w:author="ACER" w:date="2019-09-26T22:31:00Z"/>
              </w:rPr>
            </w:pPr>
            <w:del w:id="146" w:author="ACER" w:date="2019-09-26T22:31:00Z">
              <w:r w:rsidDel="00852F37">
                <w:delText xml:space="preserve">Язык произведений </w:delText>
              </w:r>
            </w:del>
          </w:p>
        </w:tc>
        <w:tc>
          <w:tcPr>
            <w:tcW w:w="3388" w:type="dxa"/>
            <w:tcBorders>
              <w:top w:val="single" w:sz="12" w:space="0" w:color="F8F9FA"/>
              <w:left w:val="nil"/>
              <w:bottom w:val="single" w:sz="50" w:space="0" w:color="F8F9FA"/>
              <w:right w:val="single" w:sz="6" w:space="0" w:color="A2A9B1"/>
            </w:tcBorders>
            <w:shd w:val="clear" w:color="auto" w:fill="F8F9FA"/>
          </w:tcPr>
          <w:p w14:paraId="7B43E1E7" w14:textId="5A01FAA0" w:rsidR="006D0306" w:rsidDel="00852F37" w:rsidRDefault="00AB4A1A">
            <w:pPr>
              <w:spacing w:after="0" w:line="259" w:lineRule="auto"/>
              <w:ind w:left="2" w:firstLine="0"/>
              <w:rPr>
                <w:del w:id="147" w:author="ACER" w:date="2019-09-26T22:31:00Z"/>
              </w:rPr>
            </w:pPr>
            <w:del w:id="148" w:author="ACER" w:date="2019-09-26T22:31:00Z">
              <w:r w:rsidDel="00852F37">
                <w:delText xml:space="preserve">французский и немецкий[1] </w:delText>
              </w:r>
            </w:del>
          </w:p>
        </w:tc>
      </w:tr>
      <w:tr w:rsidR="006D0306" w:rsidDel="00852F37" w14:paraId="14F8CC01" w14:textId="4CBF708D">
        <w:trPr>
          <w:trHeight w:val="1290"/>
          <w:del w:id="149" w:author="ACER" w:date="2019-09-26T22:31:00Z"/>
        </w:trPr>
        <w:tc>
          <w:tcPr>
            <w:tcW w:w="2097" w:type="dxa"/>
            <w:tcBorders>
              <w:top w:val="single" w:sz="50" w:space="0" w:color="F8F9FA"/>
              <w:left w:val="single" w:sz="6" w:space="0" w:color="A2A9B1"/>
              <w:bottom w:val="single" w:sz="6" w:space="0" w:color="A2A9B1"/>
              <w:right w:val="single" w:sz="13" w:space="0" w:color="F8F9FA"/>
            </w:tcBorders>
            <w:shd w:val="clear" w:color="auto" w:fill="F8F9FA"/>
          </w:tcPr>
          <w:p w14:paraId="502F321C" w14:textId="4EDBEFC5" w:rsidR="006D0306" w:rsidDel="00852F37" w:rsidRDefault="00AB4A1A">
            <w:pPr>
              <w:spacing w:after="0" w:line="259" w:lineRule="auto"/>
              <w:ind w:firstLine="0"/>
              <w:rPr>
                <w:del w:id="150" w:author="ACER" w:date="2019-09-26T22:31:00Z"/>
              </w:rPr>
            </w:pPr>
            <w:del w:id="151" w:author="ACER" w:date="2019-09-26T22:31:00Z">
              <w:r w:rsidDel="00852F37">
                <w:delText xml:space="preserve">Автограф </w:delText>
              </w:r>
            </w:del>
          </w:p>
        </w:tc>
        <w:tc>
          <w:tcPr>
            <w:tcW w:w="3388" w:type="dxa"/>
            <w:tcBorders>
              <w:top w:val="single" w:sz="50" w:space="0" w:color="F8F9FA"/>
              <w:left w:val="single" w:sz="13" w:space="0" w:color="F8F9FA"/>
              <w:bottom w:val="single" w:sz="6" w:space="0" w:color="A2A9B1"/>
              <w:right w:val="single" w:sz="6" w:space="0" w:color="A2A9B1"/>
            </w:tcBorders>
            <w:shd w:val="clear" w:color="auto" w:fill="F8F9FA"/>
            <w:vAlign w:val="bottom"/>
          </w:tcPr>
          <w:p w14:paraId="3DA24333" w14:textId="2F8CEF27" w:rsidR="006D0306" w:rsidDel="00852F37" w:rsidRDefault="00AB4A1A">
            <w:pPr>
              <w:spacing w:after="0" w:line="259" w:lineRule="auto"/>
              <w:ind w:left="0" w:right="906" w:firstLine="0"/>
              <w:jc w:val="center"/>
              <w:rPr>
                <w:del w:id="152" w:author="ACER" w:date="2019-09-26T22:31:00Z"/>
              </w:rPr>
            </w:pPr>
            <w:del w:id="153" w:author="ACER" w:date="2019-09-26T22:31:00Z">
              <w:r w:rsidDel="00852F37">
                <w:rPr>
                  <w:noProof/>
                </w:rPr>
                <w:drawing>
                  <wp:inline distT="0" distB="0" distL="0" distR="0" wp14:anchorId="04B77D94" wp14:editId="0E59393C">
                    <wp:extent cx="1432560" cy="569976"/>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9"/>
                            <a:stretch>
                              <a:fillRect/>
                            </a:stretch>
                          </pic:blipFill>
                          <pic:spPr>
                            <a:xfrm>
                              <a:off x="0" y="0"/>
                              <a:ext cx="1432560" cy="569976"/>
                            </a:xfrm>
                            <a:prstGeom prst="rect">
                              <a:avLst/>
                            </a:prstGeom>
                          </pic:spPr>
                        </pic:pic>
                      </a:graphicData>
                    </a:graphic>
                  </wp:inline>
                </w:drawing>
              </w:r>
              <w:r w:rsidDel="00852F37">
                <w:rPr>
                  <w:sz w:val="1"/>
                </w:rPr>
                <w:delText xml:space="preserve"> </w:delText>
              </w:r>
            </w:del>
          </w:p>
        </w:tc>
      </w:tr>
    </w:tbl>
    <w:p w14:paraId="27B6F8FD" w14:textId="2ACD894B" w:rsidR="006D0306" w:rsidDel="00852F37" w:rsidRDefault="00AB4A1A">
      <w:pPr>
        <w:spacing w:after="76"/>
        <w:ind w:right="8"/>
        <w:rPr>
          <w:del w:id="154" w:author="ACER" w:date="2019-09-26T22:31:00Z"/>
        </w:rPr>
      </w:pPr>
      <w:del w:id="155" w:author="ACER" w:date="2019-09-26T22:31:00Z">
        <w:r w:rsidDel="00852F37">
          <w:delText xml:space="preserve">Иога́нн Кри́стоф Фри́дрих фон Ши́ллер (нем. Johann Christoph Friedrich von </w:delText>
        </w:r>
      </w:del>
    </w:p>
    <w:p w14:paraId="317AC559" w14:textId="2EA477FA" w:rsidR="006D0306" w:rsidDel="00852F37" w:rsidRDefault="00AB4A1A">
      <w:pPr>
        <w:spacing w:after="205"/>
        <w:ind w:right="8"/>
        <w:rPr>
          <w:del w:id="156" w:author="ACER" w:date="2019-09-26T22:31:00Z"/>
        </w:rPr>
      </w:pPr>
      <w:del w:id="157" w:author="ACER" w:date="2019-09-26T22:31:00Z">
        <w:r w:rsidDel="00852F37">
          <w:delText>Schiller; 10 ноября 1759, Марбах-на-Неккаре — 9 мая 1805, Веймар) — немецкий поэт, философ, теоретик искусства и драматург, профессор истории и военный врач, представитель направлений «Буря и натиск» и романтизма (в более узком смысле, его германского течения) в литературе, автор «Оды к радости», изменённая версия которой стала текстом гимна Европейского союза</w:delText>
        </w:r>
        <w:r w:rsidDel="00852F37">
          <w:rPr>
            <w:rStyle w:val="a6"/>
          </w:rPr>
          <w:footnoteReference w:id="1"/>
        </w:r>
        <w:r w:rsidDel="00852F37">
          <w:delText xml:space="preserve">. Вошёл в историю мировой литературы как пламенный гуманист. В течение последних семнадцати лет жизни (1788— 1805) дружил с Иоганном Гёте, которого вдохновлял на завершение его произведений, остававшихся в черновом варианте. Этот период дружбы двух поэтов и их литературоведческая полемика вошли в немецкую литературу под названием «веймарский классицизм».  </w:delText>
        </w:r>
      </w:del>
    </w:p>
    <w:p w14:paraId="4DF1AD17" w14:textId="65EB0996" w:rsidR="006D0306" w:rsidDel="00852F37" w:rsidRDefault="00AB4A1A">
      <w:pPr>
        <w:ind w:right="8"/>
        <w:rPr>
          <w:del w:id="160" w:author="ACER" w:date="2019-09-26T22:31:00Z"/>
        </w:rPr>
      </w:pPr>
      <w:del w:id="161" w:author="ACER" w:date="2019-09-26T22:31:00Z">
        <w:r w:rsidDel="00852F37">
          <w:delText xml:space="preserve">Наследие поэта хранится и изучается в Архиве Гёте и Шиллера в Веймаре.  </w:delText>
        </w:r>
      </w:del>
    </w:p>
    <w:p w14:paraId="4B8A2951" w14:textId="7890384C" w:rsidR="006D0306" w:rsidDel="00852F37" w:rsidRDefault="00AB4A1A">
      <w:pPr>
        <w:spacing w:after="160" w:line="259" w:lineRule="auto"/>
        <w:ind w:left="0" w:firstLine="0"/>
        <w:rPr>
          <w:del w:id="162" w:author="ACER" w:date="2019-09-26T22:31:00Z"/>
        </w:rPr>
      </w:pPr>
      <w:del w:id="163" w:author="ACER" w:date="2019-09-26T22:31:00Z">
        <w:r w:rsidDel="00852F37">
          <w:delText xml:space="preserve"> </w:delText>
        </w:r>
      </w:del>
    </w:p>
    <w:p w14:paraId="0E5FD9BA" w14:textId="7A3FE3E6" w:rsidR="006D0306" w:rsidDel="00852F37" w:rsidRDefault="00AB4A1A">
      <w:pPr>
        <w:spacing w:after="161" w:line="259" w:lineRule="auto"/>
        <w:ind w:left="0" w:firstLine="0"/>
        <w:rPr>
          <w:del w:id="164" w:author="ACER" w:date="2019-09-26T22:31:00Z"/>
        </w:rPr>
      </w:pPr>
      <w:del w:id="165" w:author="ACER" w:date="2019-09-26T22:31:00Z">
        <w:r w:rsidDel="00852F37">
          <w:delText xml:space="preserve"> </w:delText>
        </w:r>
      </w:del>
    </w:p>
    <w:p w14:paraId="0E306B1F" w14:textId="08CA11B6" w:rsidR="006D0306" w:rsidDel="00852F37" w:rsidRDefault="00AB4A1A">
      <w:pPr>
        <w:spacing w:after="156" w:line="259" w:lineRule="auto"/>
        <w:ind w:left="0" w:firstLine="0"/>
        <w:rPr>
          <w:del w:id="166" w:author="ACER" w:date="2019-09-26T22:31:00Z"/>
        </w:rPr>
      </w:pPr>
      <w:del w:id="167" w:author="ACER" w:date="2019-09-26T22:31:00Z">
        <w:r w:rsidDel="00852F37">
          <w:delText xml:space="preserve"> </w:delText>
        </w:r>
      </w:del>
    </w:p>
    <w:p w14:paraId="728A40BA" w14:textId="2AA5A221" w:rsidR="006D0306" w:rsidDel="00852F37" w:rsidRDefault="00AB4A1A">
      <w:pPr>
        <w:spacing w:after="160" w:line="259" w:lineRule="auto"/>
        <w:ind w:left="0" w:firstLine="0"/>
        <w:rPr>
          <w:del w:id="168" w:author="ACER" w:date="2019-09-26T22:31:00Z"/>
        </w:rPr>
      </w:pPr>
      <w:del w:id="169" w:author="ACER" w:date="2019-09-26T22:31:00Z">
        <w:r w:rsidDel="00852F37">
          <w:delText xml:space="preserve"> </w:delText>
        </w:r>
      </w:del>
    </w:p>
    <w:p w14:paraId="3CE20FD0" w14:textId="325E01E3" w:rsidR="006D0306" w:rsidDel="00852F37" w:rsidRDefault="00AB4A1A">
      <w:pPr>
        <w:spacing w:after="161" w:line="259" w:lineRule="auto"/>
        <w:ind w:left="0" w:firstLine="0"/>
        <w:rPr>
          <w:del w:id="170" w:author="ACER" w:date="2019-09-26T22:31:00Z"/>
        </w:rPr>
      </w:pPr>
      <w:del w:id="171" w:author="ACER" w:date="2019-09-26T22:31:00Z">
        <w:r w:rsidDel="00852F37">
          <w:delText xml:space="preserve"> </w:delText>
        </w:r>
      </w:del>
    </w:p>
    <w:p w14:paraId="47857C4C" w14:textId="1DC21D80" w:rsidR="006D0306" w:rsidDel="00852F37" w:rsidRDefault="00AB4A1A">
      <w:pPr>
        <w:spacing w:after="160" w:line="259" w:lineRule="auto"/>
        <w:ind w:left="0" w:firstLine="0"/>
        <w:rPr>
          <w:del w:id="172" w:author="ACER" w:date="2019-09-26T22:31:00Z"/>
        </w:rPr>
      </w:pPr>
      <w:del w:id="173" w:author="ACER" w:date="2019-09-26T22:31:00Z">
        <w:r w:rsidDel="00852F37">
          <w:delText xml:space="preserve"> </w:delText>
        </w:r>
      </w:del>
    </w:p>
    <w:p w14:paraId="66FE525D" w14:textId="00A88E60" w:rsidR="006D0306" w:rsidDel="00852F37" w:rsidRDefault="00AB4A1A">
      <w:pPr>
        <w:spacing w:after="156" w:line="259" w:lineRule="auto"/>
        <w:ind w:left="0" w:firstLine="0"/>
        <w:rPr>
          <w:del w:id="174" w:author="ACER" w:date="2019-09-26T22:31:00Z"/>
        </w:rPr>
      </w:pPr>
      <w:del w:id="175" w:author="ACER" w:date="2019-09-26T22:31:00Z">
        <w:r w:rsidDel="00852F37">
          <w:delText xml:space="preserve"> </w:delText>
        </w:r>
      </w:del>
    </w:p>
    <w:p w14:paraId="45AAA30F" w14:textId="61993C66" w:rsidR="006D0306" w:rsidDel="00852F37" w:rsidRDefault="00AB4A1A">
      <w:pPr>
        <w:spacing w:after="0" w:line="259" w:lineRule="auto"/>
        <w:ind w:left="0" w:firstLine="0"/>
        <w:rPr>
          <w:del w:id="176" w:author="ACER" w:date="2019-09-26T22:31:00Z"/>
        </w:rPr>
      </w:pPr>
      <w:del w:id="177" w:author="ACER" w:date="2019-09-26T22:31:00Z">
        <w:r w:rsidDel="00852F37">
          <w:delText xml:space="preserve"> </w:delText>
        </w:r>
      </w:del>
    </w:p>
    <w:p w14:paraId="3E3E5828" w14:textId="4A36FA3E" w:rsidR="006D0306" w:rsidDel="00852F37" w:rsidRDefault="00AB4A1A">
      <w:pPr>
        <w:pStyle w:val="2"/>
        <w:spacing w:after="218"/>
        <w:ind w:left="-5"/>
        <w:rPr>
          <w:del w:id="178" w:author="ACER" w:date="2019-09-26T22:31:00Z"/>
        </w:rPr>
      </w:pPr>
      <w:bookmarkStart w:id="179" w:name="_Toc19124193"/>
      <w:del w:id="180" w:author="ACER" w:date="2019-09-26T22:31:00Z">
        <w:r w:rsidDel="00852F37">
          <w:delText>Биография</w:delText>
        </w:r>
        <w:bookmarkEnd w:id="179"/>
        <w:r w:rsidDel="00852F37">
          <w:delText xml:space="preserve"> </w:delText>
        </w:r>
      </w:del>
    </w:p>
    <w:p w14:paraId="78C8CAF9" w14:textId="1DB2DA07" w:rsidR="006D0306" w:rsidDel="00852F37" w:rsidRDefault="00AB4A1A">
      <w:pPr>
        <w:ind w:right="8"/>
        <w:rPr>
          <w:del w:id="181" w:author="ACER" w:date="2019-09-26T22:31:00Z"/>
        </w:rPr>
      </w:pPr>
      <w:del w:id="182" w:author="ACER" w:date="2019-09-26T22:31:00Z">
        <w:r w:rsidDel="00852F37">
          <w:delText xml:space="preserve">Происхождение, образование и раннее творчество </w:delText>
        </w:r>
      </w:del>
    </w:p>
    <w:p w14:paraId="4A1FA77F" w14:textId="169A0864" w:rsidR="006D0306" w:rsidDel="00852F37" w:rsidRDefault="00AB4A1A">
      <w:pPr>
        <w:spacing w:after="210" w:line="259" w:lineRule="auto"/>
        <w:ind w:left="3453" w:firstLine="0"/>
        <w:rPr>
          <w:del w:id="183" w:author="ACER" w:date="2019-09-26T22:31:00Z"/>
        </w:rPr>
      </w:pPr>
      <w:del w:id="184" w:author="ACER" w:date="2019-09-26T22:31:00Z">
        <w:r w:rsidDel="00852F37">
          <w:rPr>
            <w:noProof/>
          </w:rPr>
          <w:drawing>
            <wp:anchor distT="0" distB="0" distL="114300" distR="114300" simplePos="0" relativeHeight="251658240" behindDoc="0" locked="0" layoutInCell="1" allowOverlap="0" wp14:anchorId="0FF57B8E" wp14:editId="5791B85F">
              <wp:simplePos x="0" y="0"/>
              <wp:positionH relativeFrom="column">
                <wp:posOffset>-304</wp:posOffset>
              </wp:positionH>
              <wp:positionV relativeFrom="paragraph">
                <wp:posOffset>-1615</wp:posOffset>
              </wp:positionV>
              <wp:extent cx="2093976" cy="1575816"/>
              <wp:effectExtent l="0" t="0" r="0" b="0"/>
              <wp:wrapSquare wrapText="bothSides"/>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10"/>
                      <a:stretch>
                        <a:fillRect/>
                      </a:stretch>
                    </pic:blipFill>
                    <pic:spPr>
                      <a:xfrm>
                        <a:off x="0" y="0"/>
                        <a:ext cx="2093976" cy="1575816"/>
                      </a:xfrm>
                      <a:prstGeom prst="rect">
                        <a:avLst/>
                      </a:prstGeom>
                    </pic:spPr>
                  </pic:pic>
                </a:graphicData>
              </a:graphic>
            </wp:anchor>
          </w:drawing>
        </w:r>
        <w:r w:rsidDel="00852F37">
          <w:delText xml:space="preserve"> </w:delText>
        </w:r>
      </w:del>
    </w:p>
    <w:p w14:paraId="3B69827D" w14:textId="7DED1870" w:rsidR="006D0306" w:rsidDel="00852F37" w:rsidRDefault="00AB4A1A">
      <w:pPr>
        <w:spacing w:after="204"/>
        <w:ind w:right="8"/>
        <w:rPr>
          <w:del w:id="185" w:author="ACER" w:date="2019-09-26T22:31:00Z"/>
        </w:rPr>
      </w:pPr>
      <w:del w:id="186" w:author="ACER" w:date="2019-09-26T22:31:00Z">
        <w:r w:rsidDel="00852F37">
          <w:delText xml:space="preserve">Дом в Марбахе, где родился Фридрих Шиллер </w:delText>
        </w:r>
      </w:del>
    </w:p>
    <w:p w14:paraId="59BFB699" w14:textId="3103CE6C" w:rsidR="006D0306" w:rsidDel="00852F37" w:rsidRDefault="00AB4A1A">
      <w:pPr>
        <w:spacing w:after="0"/>
        <w:ind w:right="8"/>
        <w:rPr>
          <w:del w:id="187" w:author="ACER" w:date="2019-09-26T22:31:00Z"/>
        </w:rPr>
      </w:pPr>
      <w:del w:id="188" w:author="ACER" w:date="2019-09-26T22:31:00Z">
        <w:r w:rsidDel="00852F37">
          <w:delText xml:space="preserve">Фамилия Шиллер встречается в Юго-Западной </w:delText>
        </w:r>
      </w:del>
    </w:p>
    <w:p w14:paraId="2ACCE679" w14:textId="40FC0DF6" w:rsidR="006D0306" w:rsidDel="00852F37" w:rsidRDefault="00AB4A1A">
      <w:pPr>
        <w:spacing w:after="0"/>
        <w:ind w:right="8"/>
        <w:rPr>
          <w:del w:id="189" w:author="ACER" w:date="2019-09-26T22:31:00Z"/>
        </w:rPr>
      </w:pPr>
      <w:del w:id="190" w:author="ACER" w:date="2019-09-26T22:31:00Z">
        <w:r w:rsidDel="00852F37">
          <w:delText xml:space="preserve">Германии с XVI столетия. Предки Фридриха </w:delText>
        </w:r>
      </w:del>
    </w:p>
    <w:p w14:paraId="11B27019" w14:textId="2D995E3C" w:rsidR="006D0306" w:rsidDel="00852F37" w:rsidRDefault="00AB4A1A">
      <w:pPr>
        <w:spacing w:after="195"/>
        <w:ind w:right="8"/>
        <w:rPr>
          <w:del w:id="191" w:author="ACER" w:date="2019-09-26T22:31:00Z"/>
        </w:rPr>
      </w:pPr>
      <w:del w:id="192" w:author="ACER" w:date="2019-09-26T22:31:00Z">
        <w:r w:rsidDel="00852F37">
          <w:delText xml:space="preserve">Шиллера, жившие в течение двух столетий в Вюртембергском герцогстве, были виноделами, крестьянами и ремесленниками.  </w:delText>
        </w:r>
      </w:del>
    </w:p>
    <w:p w14:paraId="05833525" w14:textId="2C0A931A" w:rsidR="006D0306" w:rsidDel="00852F37" w:rsidRDefault="00AB4A1A">
      <w:pPr>
        <w:spacing w:after="315"/>
        <w:ind w:right="8"/>
        <w:rPr>
          <w:del w:id="193" w:author="ACER" w:date="2019-09-26T22:31:00Z"/>
        </w:rPr>
      </w:pPr>
      <w:del w:id="194" w:author="ACER" w:date="2019-09-26T22:31:00Z">
        <w:r w:rsidDel="00852F37">
          <w:delText xml:space="preserve">Шиллер родился 10 ноября 1759 года в городе Марбахе-на-Неккаре. Его отец — Иоганн Каспар Шиллер (1723—1796) — был полковым фельдшером, офицером на службе вюртембергского герцога, мать — Элизабет Доротея Кодвайс (1732—1802) — из семьи провинциального пекаря-трактирщика. Молодой Шиллер воспитывался в религиозно-пиетистической атмосфере, отозвавшейся в его ранних стихах. Детство и молодость прошли в относительной бедности.  </w:delText>
        </w:r>
      </w:del>
    </w:p>
    <w:p w14:paraId="159A798D" w14:textId="2B6FAF37" w:rsidR="006D0306" w:rsidDel="00852F37" w:rsidRDefault="00AB4A1A">
      <w:pPr>
        <w:pStyle w:val="3"/>
        <w:rPr>
          <w:del w:id="195" w:author="ACER" w:date="2019-09-26T22:31:00Z"/>
        </w:rPr>
      </w:pPr>
      <w:bookmarkStart w:id="196" w:name="_Toc19124194"/>
      <w:del w:id="197" w:author="ACER" w:date="2019-09-26T22:31:00Z">
        <w:r w:rsidDel="00852F37">
          <w:delText>Начальное образование в Лорхе. Людвигсбург.</w:delText>
        </w:r>
        <w:bookmarkEnd w:id="196"/>
        <w:r w:rsidDel="00852F37">
          <w:delText xml:space="preserve"> </w:delText>
        </w:r>
      </w:del>
    </w:p>
    <w:p w14:paraId="6235D709" w14:textId="4CF5628C" w:rsidR="006D0306" w:rsidDel="00852F37" w:rsidRDefault="00AB4A1A">
      <w:pPr>
        <w:ind w:right="8"/>
        <w:rPr>
          <w:del w:id="198" w:author="ACER" w:date="2019-09-26T22:31:00Z"/>
        </w:rPr>
      </w:pPr>
      <w:del w:id="199" w:author="ACER" w:date="2019-09-26T22:31:00Z">
        <w:r w:rsidDel="00852F37">
          <w:delText>Начальное образование получил в небольшом городе Лорх, в котором в 1764 году отец Шиллера получил работу вербовщика рекрутов. Обучение у местного пастора Мозера продлилось 2 года и, в основном, состояло из изучения чтения и письма на немецком, и также включало повер</w:delText>
        </w:r>
        <w:r w:rsidR="00695976" w:rsidDel="00852F37">
          <w:delText>хностное знакомство с латынью</w:delText>
        </w:r>
        <w:r w:rsidDel="00852F37">
          <w:delText xml:space="preserve">. Искренний и добродушный пастор впоследствии выведен в первой драме писателя «Разбойники».  </w:delText>
        </w:r>
      </w:del>
    </w:p>
    <w:p w14:paraId="468752AE" w14:textId="0CDCF704" w:rsidR="006D0306" w:rsidDel="00852F37" w:rsidRDefault="00AB4A1A">
      <w:pPr>
        <w:ind w:right="8"/>
        <w:rPr>
          <w:del w:id="200" w:author="ACER" w:date="2019-09-26T22:31:00Z"/>
        </w:rPr>
      </w:pPr>
      <w:del w:id="201" w:author="ACER" w:date="2019-09-26T22:31:00Z">
        <w:r w:rsidDel="00852F37">
          <w:delText xml:space="preserve">Когда в 1766 году семья Шиллера вернулась в Людвигсбург, Фридрих был отдан в местную латинскую школу. Учебная программа в школе была нетрудной: пять дней в неделю изучалась латынь, по пятницам — родной язык, по воскресеньям — катехизис. Интерес Шиллера к занятиям возрос в старших классах, где изучались латинские классики — Овидий, Вергилий и Гораций. По окончании латинской школы, сдав все четыре экзамена на отлично, в апреле 1772 года Шиллер </w:delText>
        </w:r>
        <w:r w:rsidR="00695976" w:rsidDel="00852F37">
          <w:delText>был представлен к конфирмации</w:delText>
        </w:r>
        <w:r w:rsidDel="00852F37">
          <w:delText xml:space="preserve">.  </w:delText>
        </w:r>
      </w:del>
    </w:p>
    <w:p w14:paraId="507BB1F4" w14:textId="6E2E7B3B" w:rsidR="006D0306" w:rsidDel="00852F37" w:rsidRDefault="00AB4A1A">
      <w:pPr>
        <w:spacing w:after="0" w:line="259" w:lineRule="auto"/>
        <w:ind w:left="0" w:firstLine="0"/>
        <w:rPr>
          <w:del w:id="202" w:author="ACER" w:date="2019-09-26T22:31:00Z"/>
        </w:rPr>
      </w:pPr>
      <w:del w:id="203" w:author="ACER" w:date="2019-09-26T22:31:00Z">
        <w:r w:rsidDel="00852F37">
          <w:delText xml:space="preserve"> </w:delText>
        </w:r>
      </w:del>
    </w:p>
    <w:p w14:paraId="3466C831" w14:textId="7FDCC223" w:rsidR="006D0306" w:rsidDel="00852F37" w:rsidRDefault="00AB4A1A">
      <w:pPr>
        <w:spacing w:after="337" w:line="259" w:lineRule="auto"/>
        <w:ind w:left="3390" w:firstLine="0"/>
        <w:rPr>
          <w:del w:id="204" w:author="ACER" w:date="2019-09-26T22:31:00Z"/>
        </w:rPr>
      </w:pPr>
      <w:del w:id="205" w:author="ACER" w:date="2019-09-26T22:31:00Z">
        <w:r w:rsidDel="00852F37">
          <w:rPr>
            <w:noProof/>
          </w:rPr>
          <w:drawing>
            <wp:anchor distT="0" distB="0" distL="114300" distR="114300" simplePos="0" relativeHeight="251659264" behindDoc="0" locked="0" layoutInCell="1" allowOverlap="0" wp14:anchorId="0C5B00C9" wp14:editId="1A39E48E">
              <wp:simplePos x="0" y="0"/>
              <wp:positionH relativeFrom="column">
                <wp:posOffset>-304</wp:posOffset>
              </wp:positionH>
              <wp:positionV relativeFrom="paragraph">
                <wp:posOffset>-4283</wp:posOffset>
              </wp:positionV>
              <wp:extent cx="2051304" cy="1179576"/>
              <wp:effectExtent l="0" t="0" r="0" b="0"/>
              <wp:wrapSquare wrapText="bothSides"/>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1"/>
                      <a:stretch>
                        <a:fillRect/>
                      </a:stretch>
                    </pic:blipFill>
                    <pic:spPr>
                      <a:xfrm>
                        <a:off x="0" y="0"/>
                        <a:ext cx="2051304" cy="1179576"/>
                      </a:xfrm>
                      <a:prstGeom prst="rect">
                        <a:avLst/>
                      </a:prstGeom>
                    </pic:spPr>
                  </pic:pic>
                </a:graphicData>
              </a:graphic>
            </wp:anchor>
          </w:drawing>
        </w:r>
        <w:r w:rsidDel="00852F37">
          <w:delText xml:space="preserve"> </w:delText>
        </w:r>
      </w:del>
    </w:p>
    <w:p w14:paraId="661ABE84" w14:textId="6FC90F6E" w:rsidR="006D0306" w:rsidDel="00852F37" w:rsidRDefault="00AB4A1A">
      <w:pPr>
        <w:pStyle w:val="3"/>
        <w:rPr>
          <w:del w:id="206" w:author="ACER" w:date="2019-09-26T22:31:00Z"/>
        </w:rPr>
      </w:pPr>
      <w:bookmarkStart w:id="207" w:name="_Toc19124195"/>
      <w:del w:id="208" w:author="ACER" w:date="2019-09-26T22:31:00Z">
        <w:r w:rsidDel="00852F37">
          <w:delText>Высшая школа Карла, Штутгарт</w:delText>
        </w:r>
        <w:bookmarkEnd w:id="207"/>
        <w:r w:rsidDel="00852F37">
          <w:delText xml:space="preserve"> </w:delText>
        </w:r>
      </w:del>
    </w:p>
    <w:p w14:paraId="2B0BA911" w14:textId="3801D3F5" w:rsidR="006D0306" w:rsidDel="00852F37" w:rsidRDefault="00AB4A1A">
      <w:pPr>
        <w:spacing w:after="0"/>
        <w:ind w:right="8"/>
        <w:rPr>
          <w:del w:id="209" w:author="ACER" w:date="2019-09-26T22:31:00Z"/>
        </w:rPr>
      </w:pPr>
      <w:del w:id="210" w:author="ACER" w:date="2019-09-26T22:31:00Z">
        <w:r w:rsidDel="00852F37">
          <w:delText xml:space="preserve">В 1770 году семья Шиллера переезжает из </w:delText>
        </w:r>
      </w:del>
    </w:p>
    <w:p w14:paraId="7961C637" w14:textId="26C96645" w:rsidR="006D0306" w:rsidDel="00852F37" w:rsidRDefault="00AB4A1A">
      <w:pPr>
        <w:ind w:left="0" w:right="8" w:firstLine="160"/>
        <w:rPr>
          <w:del w:id="211" w:author="ACER" w:date="2019-09-26T22:31:00Z"/>
        </w:rPr>
      </w:pPr>
      <w:del w:id="212" w:author="ACER" w:date="2019-09-26T22:31:00Z">
        <w:r w:rsidDel="00852F37">
          <w:delText xml:space="preserve">Людвигсбурга в замок Солитюд, где герцогом Вюртембергским Карлом-Евгением был учреждён сиротский институт для воспитания солдатских детей. В 1771 году этот институт был реформирован в военную академию. В 1772 году, просматривая список выпускников латинской школы, герцог обратил внимание на юного Шиллера, и вскоре, в январе 1773 года, его семья получила повестку, согласно которой они должны были отдать сына в военную академию «Высшая школа Карла» (нем. Hohe Karlsschule), где юноша начал изучать право, хотя с детства мечтал стать священником.  </w:delText>
        </w:r>
      </w:del>
    </w:p>
    <w:p w14:paraId="36FE3267" w14:textId="4E35BEF7" w:rsidR="006D0306" w:rsidDel="00852F37" w:rsidRDefault="00AB4A1A" w:rsidP="00AB4A1A">
      <w:pPr>
        <w:spacing w:after="194"/>
        <w:ind w:right="8"/>
        <w:rPr>
          <w:del w:id="213" w:author="ACER" w:date="2019-09-26T22:31:00Z"/>
        </w:rPr>
      </w:pPr>
      <w:del w:id="214" w:author="ACER" w:date="2019-09-26T22:31:00Z">
        <w:r w:rsidDel="00852F37">
          <w:delText xml:space="preserve">По поступлении в академию был зачислен на бюргерское отделение юридического факультета. Из-за неприязненного отношения к юриспруденции в конце 1774 года оказался одним из последних, а в конце 1775 учебного года — самым последним из восемнадцати учеников своего отделения.  </w:delText>
        </w:r>
      </w:del>
    </w:p>
    <w:p w14:paraId="50E06E29" w14:textId="3ADC65D5" w:rsidR="006D0306" w:rsidDel="00852F37" w:rsidRDefault="00AB4A1A">
      <w:pPr>
        <w:ind w:right="8"/>
        <w:rPr>
          <w:del w:id="215" w:author="ACER" w:date="2019-09-26T22:31:00Z"/>
        </w:rPr>
      </w:pPr>
      <w:del w:id="216" w:author="ACER" w:date="2019-09-26T22:31:00Z">
        <w:r w:rsidDel="00852F37">
          <w:delText xml:space="preserve">В 1775 году академию перевели в Штутгарт, продлили курс обучения.  </w:delText>
        </w:r>
      </w:del>
    </w:p>
    <w:p w14:paraId="4CEF0571" w14:textId="055A2A14" w:rsidR="006D0306" w:rsidDel="00852F37" w:rsidRDefault="00AB4A1A">
      <w:pPr>
        <w:ind w:right="8"/>
        <w:rPr>
          <w:del w:id="217" w:author="ACER" w:date="2019-09-26T22:31:00Z"/>
        </w:rPr>
      </w:pPr>
      <w:del w:id="218" w:author="ACER" w:date="2019-09-26T22:31:00Z">
        <w:r w:rsidDel="00852F37">
          <w:delText>В 1776 году перевёлся на медицинский факультет, где посещал лекции талантливых преподавателей, в частности, прослушал курс лекций по философии профессора Абеля, — любимого преподавателя академической молодежи. В этот период Шиллер окончательно решил посвятить себя поэтическому искусству. Уже с первых лет обучения в Академии увлёкся поэтическими произведениями Фридриха Клопштока и поэтов «Бури и натиска», начал писать небольшие поэтические произведения. Несколько раз ему даже предлагали писать поздравительные оды в честь герцога и его любовницы — гр</w:delText>
        </w:r>
        <w:r w:rsidR="00695976" w:rsidDel="00852F37">
          <w:delText>афини Франциски фон Гогенгейм</w:delText>
        </w:r>
        <w:r w:rsidDel="00852F37">
          <w:delText xml:space="preserve">.  </w:delText>
        </w:r>
      </w:del>
    </w:p>
    <w:p w14:paraId="08B0A522" w14:textId="64B874F8" w:rsidR="006D0306" w:rsidDel="00852F37" w:rsidRDefault="00AB4A1A">
      <w:pPr>
        <w:spacing w:after="0"/>
        <w:ind w:right="8"/>
        <w:rPr>
          <w:del w:id="219" w:author="ACER" w:date="2019-09-26T22:31:00Z"/>
        </w:rPr>
      </w:pPr>
      <w:del w:id="220" w:author="ACER" w:date="2019-09-26T22:31:00Z">
        <w:r w:rsidDel="00852F37">
          <w:delText xml:space="preserve">В 1779 году диссертация Шиллера «Философия физиологии» была отвергнута руководством академии, и он был вынужден остаться на второй год. Герцог Карл Евгений накладывает свою резолюцию: «Я должен согласиться, что диссертация воспитанника Шиллера не лишена достоинств, что в ней много огня. Но именно последнее обстоятельство заставляет меня не выпускать в свет его диссертации и продержать ещё год в Академии, чтоб жар его поостыл. Если он будет так же прилежен, то к концу этого времени из него, наверное, выйдет великий человек». Во время обучения в Академии </w:delText>
        </w:r>
      </w:del>
    </w:p>
    <w:p w14:paraId="7BBBBE19" w14:textId="691BE870" w:rsidR="006D0306" w:rsidDel="00852F37" w:rsidRDefault="00AB4A1A">
      <w:pPr>
        <w:spacing w:after="0"/>
        <w:ind w:right="8"/>
        <w:rPr>
          <w:del w:id="221" w:author="ACER" w:date="2019-09-26T22:31:00Z"/>
        </w:rPr>
      </w:pPr>
      <w:del w:id="222" w:author="ACER" w:date="2019-09-26T22:31:00Z">
        <w:r w:rsidDel="00852F37">
          <w:delText xml:space="preserve">Шиллер создал первые произведения. Под влиянием драмы «Юлиус </w:delText>
        </w:r>
      </w:del>
    </w:p>
    <w:p w14:paraId="6C78C07D" w14:textId="17FC025C" w:rsidR="006D0306" w:rsidDel="00852F37" w:rsidRDefault="00AB4A1A">
      <w:pPr>
        <w:spacing w:after="41"/>
        <w:ind w:right="8"/>
        <w:rPr>
          <w:del w:id="223" w:author="ACER" w:date="2019-09-26T22:31:00Z"/>
        </w:rPr>
      </w:pPr>
      <w:del w:id="224" w:author="ACER" w:date="2019-09-26T22:31:00Z">
        <w:r w:rsidDel="00852F37">
          <w:delText xml:space="preserve">Тарентский» (1776) Иоганна Антона Лейзевица написал «Космус фон </w:delText>
        </w:r>
      </w:del>
    </w:p>
    <w:p w14:paraId="6F7D5B8A" w14:textId="76722D18" w:rsidR="006D0306" w:rsidDel="00852F37" w:rsidRDefault="00AB4A1A">
      <w:pPr>
        <w:ind w:right="8"/>
        <w:rPr>
          <w:del w:id="225" w:author="ACER" w:date="2019-09-26T22:31:00Z"/>
        </w:rPr>
      </w:pPr>
      <w:del w:id="226" w:author="ACER" w:date="2019-09-26T22:31:00Z">
        <w:r w:rsidDel="00852F37">
          <w:delText xml:space="preserve">Медичи» — драму, в которой попытался развить излюбленную тему литературного движения «Бури и натиска»: ненависти между братьями и любовью отца. В это же время его огромный интерес к творчеству и манере письма Фридриха Клопштока подвигли Шиллера на написание оды «Завоеватель», опубликованной в марте 1777 года в журнале «Немецкие хроники» (Das schwebige Magazin) и явившейся подражанием кумиру.  </w:delText>
        </w:r>
      </w:del>
    </w:p>
    <w:p w14:paraId="372DBF22" w14:textId="43BA0716" w:rsidR="006D0306" w:rsidDel="00852F37" w:rsidRDefault="00AB4A1A">
      <w:pPr>
        <w:spacing w:after="156" w:line="259" w:lineRule="auto"/>
        <w:ind w:left="0" w:firstLine="0"/>
        <w:rPr>
          <w:del w:id="227" w:author="ACER" w:date="2019-09-26T22:31:00Z"/>
        </w:rPr>
      </w:pPr>
      <w:del w:id="228" w:author="ACER" w:date="2019-09-26T22:31:00Z">
        <w:r w:rsidDel="00852F37">
          <w:delText xml:space="preserve"> </w:delText>
        </w:r>
      </w:del>
    </w:p>
    <w:p w14:paraId="710A5AE2" w14:textId="12A30E7A" w:rsidR="006D0306" w:rsidDel="00852F37" w:rsidRDefault="00AB4A1A">
      <w:pPr>
        <w:spacing w:after="336" w:line="259" w:lineRule="auto"/>
        <w:ind w:left="0" w:firstLine="0"/>
        <w:rPr>
          <w:del w:id="229" w:author="ACER" w:date="2019-09-26T22:31:00Z"/>
        </w:rPr>
      </w:pPr>
      <w:del w:id="230" w:author="ACER" w:date="2019-09-26T22:31:00Z">
        <w:r w:rsidDel="00852F37">
          <w:delText xml:space="preserve"> </w:delText>
        </w:r>
      </w:del>
    </w:p>
    <w:p w14:paraId="354D80A5" w14:textId="15DDA5D3" w:rsidR="006D0306" w:rsidDel="00852F37" w:rsidRDefault="00AB4A1A">
      <w:pPr>
        <w:pStyle w:val="3"/>
        <w:spacing w:after="0"/>
        <w:rPr>
          <w:del w:id="231" w:author="ACER" w:date="2019-09-26T22:31:00Z"/>
        </w:rPr>
      </w:pPr>
      <w:bookmarkStart w:id="232" w:name="_Toc19124196"/>
      <w:del w:id="233" w:author="ACER" w:date="2019-09-26T22:31:00Z">
        <w:r w:rsidDel="00852F37">
          <w:delText>Разбойники</w:delText>
        </w:r>
        <w:bookmarkEnd w:id="232"/>
        <w:r w:rsidDel="00852F37">
          <w:delText xml:space="preserve"> </w:delText>
        </w:r>
      </w:del>
    </w:p>
    <w:p w14:paraId="794D0D2F" w14:textId="795701D4" w:rsidR="006D0306" w:rsidDel="00852F37" w:rsidRDefault="00AB4A1A">
      <w:pPr>
        <w:spacing w:after="9" w:line="259" w:lineRule="auto"/>
        <w:ind w:left="0" w:firstLine="0"/>
        <w:rPr>
          <w:del w:id="234" w:author="ACER" w:date="2019-09-26T22:31:00Z"/>
        </w:rPr>
      </w:pPr>
      <w:del w:id="235" w:author="ACER" w:date="2019-09-26T22:31:00Z">
        <w:r w:rsidDel="00852F37">
          <w:rPr>
            <w:noProof/>
          </w:rPr>
          <w:drawing>
            <wp:inline distT="0" distB="0" distL="0" distR="0" wp14:anchorId="3A01E4A4" wp14:editId="75AD453C">
              <wp:extent cx="1432560" cy="1639824"/>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2"/>
                      <a:stretch>
                        <a:fillRect/>
                      </a:stretch>
                    </pic:blipFill>
                    <pic:spPr>
                      <a:xfrm>
                        <a:off x="0" y="0"/>
                        <a:ext cx="1432560" cy="1639824"/>
                      </a:xfrm>
                      <a:prstGeom prst="rect">
                        <a:avLst/>
                      </a:prstGeom>
                    </pic:spPr>
                  </pic:pic>
                </a:graphicData>
              </a:graphic>
            </wp:inline>
          </w:drawing>
        </w:r>
      </w:del>
    </w:p>
    <w:p w14:paraId="1BFFBCB6" w14:textId="425DC2FE" w:rsidR="006D0306" w:rsidDel="00852F37" w:rsidRDefault="00AB4A1A">
      <w:pPr>
        <w:spacing w:after="208" w:line="259" w:lineRule="auto"/>
        <w:ind w:left="0" w:firstLine="0"/>
        <w:rPr>
          <w:del w:id="236" w:author="ACER" w:date="2019-09-26T22:31:00Z"/>
        </w:rPr>
      </w:pPr>
      <w:del w:id="237" w:author="ACER" w:date="2019-09-26T22:31:00Z">
        <w:r w:rsidDel="00852F37">
          <w:delText xml:space="preserve"> </w:delText>
        </w:r>
      </w:del>
    </w:p>
    <w:p w14:paraId="3CF756AD" w14:textId="1D1DBE78" w:rsidR="006D0306" w:rsidDel="00852F37" w:rsidRDefault="00AB4A1A">
      <w:pPr>
        <w:ind w:right="8"/>
        <w:rPr>
          <w:del w:id="238" w:author="ACER" w:date="2019-09-26T22:31:00Z"/>
        </w:rPr>
      </w:pPr>
      <w:del w:id="239" w:author="ACER" w:date="2019-09-26T22:31:00Z">
        <w:r w:rsidDel="00852F37">
          <w:delText xml:space="preserve">Шиллер в качестве полкового лекаря (1781—1782) </w:delText>
        </w:r>
      </w:del>
    </w:p>
    <w:p w14:paraId="77C50C67" w14:textId="0A1DD4F1" w:rsidR="006D0306" w:rsidDel="00852F37" w:rsidRDefault="00AB4A1A">
      <w:pPr>
        <w:spacing w:after="161" w:line="259" w:lineRule="auto"/>
        <w:ind w:left="2435" w:firstLine="0"/>
        <w:rPr>
          <w:del w:id="240" w:author="ACER" w:date="2019-09-26T22:31:00Z"/>
        </w:rPr>
      </w:pPr>
      <w:del w:id="241" w:author="ACER" w:date="2019-09-26T22:31:00Z">
        <w:r w:rsidDel="00852F37">
          <w:rPr>
            <w:noProof/>
          </w:rPr>
          <w:drawing>
            <wp:anchor distT="0" distB="0" distL="114300" distR="114300" simplePos="0" relativeHeight="251660288" behindDoc="0" locked="0" layoutInCell="1" allowOverlap="0" wp14:anchorId="134610F3" wp14:editId="02050163">
              <wp:simplePos x="0" y="0"/>
              <wp:positionH relativeFrom="column">
                <wp:posOffset>-304</wp:posOffset>
              </wp:positionH>
              <wp:positionV relativeFrom="paragraph">
                <wp:posOffset>-11648</wp:posOffset>
              </wp:positionV>
              <wp:extent cx="1432560" cy="1697736"/>
              <wp:effectExtent l="0" t="0" r="0" b="0"/>
              <wp:wrapSquare wrapText="bothSides"/>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3"/>
                      <a:stretch>
                        <a:fillRect/>
                      </a:stretch>
                    </pic:blipFill>
                    <pic:spPr>
                      <a:xfrm>
                        <a:off x="0" y="0"/>
                        <a:ext cx="1432560" cy="1697736"/>
                      </a:xfrm>
                      <a:prstGeom prst="rect">
                        <a:avLst/>
                      </a:prstGeom>
                    </pic:spPr>
                  </pic:pic>
                </a:graphicData>
              </a:graphic>
            </wp:anchor>
          </w:drawing>
        </w:r>
        <w:r w:rsidDel="00852F37">
          <w:delText xml:space="preserve"> </w:delText>
        </w:r>
      </w:del>
    </w:p>
    <w:p w14:paraId="5D79B84A" w14:textId="5D85C1CD" w:rsidR="006D0306" w:rsidDel="00852F37" w:rsidRDefault="00AB4A1A">
      <w:pPr>
        <w:ind w:right="8"/>
        <w:rPr>
          <w:del w:id="242" w:author="ACER" w:date="2019-09-26T22:31:00Z"/>
        </w:rPr>
      </w:pPr>
      <w:del w:id="243" w:author="ACER" w:date="2019-09-26T22:31:00Z">
        <w:r w:rsidDel="00852F37">
          <w:delText xml:space="preserve">Эскиз Виктора фон Гейдэлёфа. «Шиллер читает Разбойников в Бопсерском лесу» </w:delText>
        </w:r>
      </w:del>
    </w:p>
    <w:p w14:paraId="219FC5E0" w14:textId="71FD165B" w:rsidR="006D0306" w:rsidDel="00852F37" w:rsidRDefault="00AB4A1A">
      <w:pPr>
        <w:spacing w:after="202"/>
        <w:ind w:right="202"/>
        <w:rPr>
          <w:del w:id="244" w:author="ACER" w:date="2019-09-26T22:31:00Z"/>
        </w:rPr>
      </w:pPr>
      <w:del w:id="245" w:author="ACER" w:date="2019-09-26T22:31:00Z">
        <w:r w:rsidDel="00852F37">
          <w:delText>В 1780 году по окончании академии получил в Штут</w:delText>
        </w:r>
        <w:r w:rsidR="00695976" w:rsidDel="00852F37">
          <w:delText xml:space="preserve">гарте место полкового врача </w:delText>
        </w:r>
        <w:r w:rsidDel="00852F37">
          <w:delText xml:space="preserve">без присвоения офицерского звания и без права носить штатское платье — свидетельство герцогского нерасположения.  </w:delText>
        </w:r>
      </w:del>
    </w:p>
    <w:p w14:paraId="0976F7CC" w14:textId="17BC91BE" w:rsidR="006D0306" w:rsidDel="00852F37" w:rsidRDefault="00AB4A1A">
      <w:pPr>
        <w:ind w:right="8"/>
        <w:rPr>
          <w:del w:id="246" w:author="ACER" w:date="2019-09-26T22:31:00Z"/>
        </w:rPr>
      </w:pPr>
      <w:del w:id="247" w:author="ACER" w:date="2019-09-26T22:31:00Z">
        <w:r w:rsidDel="00852F37">
          <w:delText xml:space="preserve">В 1781 году завершил драму Разбойники (нем. Die Räuber), написанную во время пребывания в академии. После редактирования рукописи Разбойников оказалось, что все штутгартские издатели не готовы её печатать, и Шиллеру пришлось издать произведение за свой счёт.  </w:delText>
        </w:r>
      </w:del>
    </w:p>
    <w:p w14:paraId="340D0349" w14:textId="5877C0B6" w:rsidR="006D0306" w:rsidDel="00852F37" w:rsidRDefault="00AB4A1A">
      <w:pPr>
        <w:ind w:right="8"/>
        <w:rPr>
          <w:del w:id="248" w:author="ACER" w:date="2019-09-26T22:31:00Z"/>
        </w:rPr>
      </w:pPr>
      <w:del w:id="249" w:author="ACER" w:date="2019-09-26T22:31:00Z">
        <w:r w:rsidDel="00852F37">
          <w:delText>К</w:delText>
        </w:r>
        <w:r w:rsidR="00695976" w:rsidDel="00852F37">
          <w:delText>ниготорговец Шван в Мангейме</w:delText>
        </w:r>
        <w:r w:rsidDel="00852F37">
          <w:delText>, которому Шиллер также посылал рукопись, познакомил его с директором Мангеймского театра бароном фон Дальбергом. Тот пришел в восторг от драмы и решил поставить её в своём театре. Но Дальберг попросил внести некоторые коррективы — удалить некоторые сцены и наиболее революционные фразы, время действия перенести из современности, из эпохи Семилетней войны в XVII век. Шиллер высказал несогласие с такими изменений, в письме Дальбергу от 12 декабря 1781 года он писал: «Многие тирады, черты, как крупные, так и мелкие, даже характеры взяты из нашего времени; перенесенные в век Максимилиана, они ровно ничего не будут стоить… Чтобы исправить ошибку против эпохи Фридриха II, мне пришлось бы совершить преступление против эпохи Максимилиана», но т</w:delText>
        </w:r>
        <w:r w:rsidR="00695976" w:rsidDel="00852F37">
          <w:delText>ем не менее, пошёл на уступки</w:delText>
        </w:r>
        <w:r w:rsidDel="00852F37">
          <w:delText xml:space="preserve">, и «Разбойники» были впервые поставлены в Мангейме 13 января 1782 года. Постановка имела огромный успех у публики.  </w:delText>
        </w:r>
      </w:del>
    </w:p>
    <w:p w14:paraId="7243C781" w14:textId="178C1A64" w:rsidR="006D0306" w:rsidDel="00852F37" w:rsidRDefault="00AB4A1A">
      <w:pPr>
        <w:spacing w:after="203"/>
        <w:ind w:right="8"/>
        <w:rPr>
          <w:del w:id="250" w:author="ACER" w:date="2019-09-26T22:31:00Z"/>
        </w:rPr>
      </w:pPr>
      <w:del w:id="251" w:author="ACER" w:date="2019-09-26T22:31:00Z">
        <w:r w:rsidDel="00852F37">
          <w:delText>После премьеры в Мангейме 13 января 1782 года стало ясно, что в литературу пришёл талантливый драматург. Центральный конфликт «Разбойников» — это конфликт между двумя братьями: старшим, Карлом Моором, который во главе банды разбойников уходит в богемские леса, чтобы наказывать тиранов, и младшим, Францем Моором, который в это время стремится завладеть имением своего отца. Карл Моор олицетворяет лучшие, храбрые, свободные начала, в то время как Франц Моор является примером подлости, коварства и вероломства. В «Разбойниках», как ни в одном произведении немецкого Просвещения, показан воспетый Руссо идеал республиканизма и народовластия. Не случайно именно за эту драму Шиллер в годы Французской революции был удостоен почётного звания гражданина Французской республики</w:delText>
        </w:r>
        <w:r w:rsidDel="00852F37">
          <w:rPr>
            <w:rStyle w:val="a6"/>
          </w:rPr>
          <w:footnoteReference w:id="2"/>
        </w:r>
        <w:r w:rsidDel="00852F37">
          <w:delText xml:space="preserve">.  </w:delText>
        </w:r>
      </w:del>
    </w:p>
    <w:p w14:paraId="2D49A4B6" w14:textId="0EE36F1A" w:rsidR="006D0306" w:rsidDel="00852F37" w:rsidRDefault="00AB4A1A">
      <w:pPr>
        <w:ind w:right="8"/>
        <w:rPr>
          <w:del w:id="254" w:author="ACER" w:date="2019-09-26T22:31:00Z"/>
        </w:rPr>
      </w:pPr>
      <w:del w:id="255" w:author="ACER" w:date="2019-09-26T22:31:00Z">
        <w:r w:rsidDel="00852F37">
          <w:delText>Одновременно с Разбойниками Шиллер подготовил к печати собрание стихотворений, которое было выпущено в феврале 1782 года под названием «Антология на 1782 год» (Anthologie auf das Jahr 1782). В основе создания этой антологии лежит конфликт Шиллера с молодым штутгартским поэтом Готхальдом Штэйдлином, который, претендуя на роль главы швабской школы, издал «Швабский альманах муз на 1782 год». Шиллер послал Штэйдлину для этого издания несколько стихотворений, однако тот согласился напечатать только одно из них, и то в сокращении. Тогда Шиллер собрал забракованные Готхал</w:delText>
        </w:r>
        <w:r w:rsidR="00695976" w:rsidDel="00852F37">
          <w:delText>ьдом стихи, написал ряд новых и</w:delText>
        </w:r>
        <w:r w:rsidDel="00852F37">
          <w:delText xml:space="preserve"> таким образом, создал «Антологию на 1782 год», противопоставив её «альманаху муз» своего литературного оппонента. Ради большей мистификации и поднятия интереса к сборнику, местом издания антологии был ук</w:delText>
        </w:r>
        <w:r w:rsidR="00695976" w:rsidDel="00852F37">
          <w:delText>азан город Тобольск в Сибири</w:delText>
        </w:r>
        <w:r w:rsidDel="00852F37">
          <w:delText xml:space="preserve">.  </w:delText>
        </w:r>
      </w:del>
    </w:p>
    <w:p w14:paraId="7D40B5E7" w14:textId="4FF67DCC" w:rsidR="006D0306" w:rsidDel="00852F37" w:rsidRDefault="00AB4A1A">
      <w:pPr>
        <w:spacing w:after="336" w:line="259" w:lineRule="auto"/>
        <w:ind w:left="0" w:firstLine="0"/>
        <w:rPr>
          <w:del w:id="256" w:author="ACER" w:date="2019-09-26T22:31:00Z"/>
        </w:rPr>
      </w:pPr>
      <w:del w:id="257" w:author="ACER" w:date="2019-09-26T22:31:00Z">
        <w:r w:rsidDel="00852F37">
          <w:delText xml:space="preserve"> </w:delText>
        </w:r>
      </w:del>
    </w:p>
    <w:p w14:paraId="368F4C50" w14:textId="6A90F1C9" w:rsidR="006D0306" w:rsidDel="00852F37" w:rsidRDefault="00AB4A1A">
      <w:pPr>
        <w:pStyle w:val="3"/>
        <w:rPr>
          <w:del w:id="258" w:author="ACER" w:date="2019-09-26T22:31:00Z"/>
        </w:rPr>
      </w:pPr>
      <w:bookmarkStart w:id="259" w:name="_Toc19124197"/>
      <w:del w:id="260" w:author="ACER" w:date="2019-09-26T22:31:00Z">
        <w:r w:rsidDel="00852F37">
          <w:delText>Побег из Штутгарта</w:delText>
        </w:r>
        <w:bookmarkEnd w:id="259"/>
        <w:r w:rsidDel="00852F37">
          <w:delText xml:space="preserve"> </w:delText>
        </w:r>
      </w:del>
    </w:p>
    <w:p w14:paraId="326F7A65" w14:textId="57CCD529" w:rsidR="006D0306" w:rsidDel="00852F37" w:rsidRDefault="00AB4A1A">
      <w:pPr>
        <w:spacing w:after="0"/>
        <w:ind w:right="8"/>
        <w:rPr>
          <w:del w:id="261" w:author="ACER" w:date="2019-09-26T22:31:00Z"/>
        </w:rPr>
      </w:pPr>
      <w:del w:id="262" w:author="ACER" w:date="2019-09-26T22:31:00Z">
        <w:r w:rsidDel="00852F37">
          <w:delText xml:space="preserve">За самовольную отлучку из полка в Мангейм на представление </w:delText>
        </w:r>
      </w:del>
    </w:p>
    <w:p w14:paraId="79B74CA7" w14:textId="3F9870CE" w:rsidR="006D0306" w:rsidDel="00852F37" w:rsidRDefault="00AB4A1A">
      <w:pPr>
        <w:spacing w:after="31"/>
        <w:ind w:right="8"/>
        <w:rPr>
          <w:del w:id="263" w:author="ACER" w:date="2019-09-26T22:31:00Z"/>
        </w:rPr>
      </w:pPr>
      <w:del w:id="264" w:author="ACER" w:date="2019-09-26T22:31:00Z">
        <w:r w:rsidDel="00852F37">
          <w:delText xml:space="preserve">«Разбойников» Шиллер был посажен на гауптвахту на 14 дней и подвергся запрету писать что-либо, кроме медицинских сочинений, что вынудило его вместе со своим другом, музыкантом Штрейхером (нем. Johann Andreas </w:delText>
        </w:r>
      </w:del>
    </w:p>
    <w:p w14:paraId="0804AC51" w14:textId="20A2474C" w:rsidR="006D0306" w:rsidDel="00852F37" w:rsidRDefault="00AB4A1A">
      <w:pPr>
        <w:ind w:right="8"/>
        <w:rPr>
          <w:del w:id="265" w:author="ACER" w:date="2019-09-26T22:31:00Z"/>
        </w:rPr>
      </w:pPr>
      <w:del w:id="266" w:author="ACER" w:date="2019-09-26T22:31:00Z">
        <w:r w:rsidDel="00852F37">
          <w:delText>Streicher), бежать из владений герцога 22 сентября 178</w:delText>
        </w:r>
        <w:r w:rsidR="00695976" w:rsidDel="00852F37">
          <w:delText>2 года в маркграфство Пфальц</w:delText>
        </w:r>
        <w:r w:rsidDel="00852F37">
          <w:delText xml:space="preserve">.  </w:delText>
        </w:r>
      </w:del>
    </w:p>
    <w:p w14:paraId="36534677" w14:textId="0804CBD1" w:rsidR="006D0306" w:rsidDel="00852F37" w:rsidRDefault="00AB4A1A">
      <w:pPr>
        <w:spacing w:after="317"/>
        <w:ind w:right="8"/>
        <w:rPr>
          <w:del w:id="267" w:author="ACER" w:date="2019-09-26T22:31:00Z"/>
        </w:rPr>
      </w:pPr>
      <w:del w:id="268" w:author="ACER" w:date="2019-09-26T22:31:00Z">
        <w:r w:rsidDel="00852F37">
          <w:delText>Переехав границу Вюртемберга, направился в Мангеймский театр с подготовленной рукописью своей пьесы «Заговор Фиеско в Генуе» (нем. Die Verschwörung des Fiesco zu Genua), которую посвятил своему преподавателю философии в Академии Якову Абелю. Руководство театра, опасаясь недовольства вюртембергского герцога, не спешило начинать переговоры о постановке пьесы. Шиллеру посоветовали не оставаться в Мангейме, а уехать в ближайшую деревню Оггерсгейм. Там, вместе со своим другом Штрейхером, драматург жил под вымышленным именем Шмидт в деревенском трактире «Охотничий двор». Именно здесь осенью 1782 года Фридрих Шиллер сделал первый набросок варианта трагедии «Коварство и любовь» (нем. Kabale und Liebe), которую в то время называл «Луиза Миллер». В это же время Шиллер издал «Заговор Фиеско в Генуе» за мизерный гонорар, который мгновенно потратил. Находясь в безвыходном положении, драматург написал письмо к своей старой знакомой Генриете фон Вальцоген, которая вскоре предложила писателю своё пу</w:delText>
        </w:r>
        <w:r w:rsidR="00C13083" w:rsidDel="00852F37">
          <w:delText>стующее поместье в Бауербахе</w:delText>
        </w:r>
        <w:r w:rsidDel="00852F37">
          <w:delText xml:space="preserve">.  </w:delText>
        </w:r>
      </w:del>
    </w:p>
    <w:p w14:paraId="33C30F0F" w14:textId="3276B44F" w:rsidR="006D0306" w:rsidDel="00852F37" w:rsidRDefault="00AB4A1A">
      <w:pPr>
        <w:pStyle w:val="3"/>
        <w:spacing w:after="0" w:line="480" w:lineRule="auto"/>
        <w:ind w:right="3658"/>
        <w:rPr>
          <w:del w:id="269" w:author="ACER" w:date="2019-09-26T22:31:00Z"/>
        </w:rPr>
      </w:pPr>
      <w:bookmarkStart w:id="270" w:name="_Toc19124198"/>
      <w:del w:id="271" w:author="ACER" w:date="2019-09-26T22:31:00Z">
        <w:r w:rsidDel="00852F37">
          <w:delText>Годы неопределённости (1782—1789)</w:delText>
        </w:r>
        <w:bookmarkEnd w:id="270"/>
        <w:r w:rsidDel="00852F37">
          <w:delText xml:space="preserve"> </w:delText>
        </w:r>
      </w:del>
    </w:p>
    <w:p w14:paraId="5D258565" w14:textId="2B876159" w:rsidR="006D0306" w:rsidDel="00852F37" w:rsidRDefault="00AB4A1A">
      <w:pPr>
        <w:spacing w:after="0" w:line="480" w:lineRule="auto"/>
        <w:ind w:right="3658"/>
        <w:rPr>
          <w:del w:id="272" w:author="ACER" w:date="2019-09-26T22:31:00Z"/>
        </w:rPr>
      </w:pPr>
      <w:del w:id="273" w:author="ACER" w:date="2019-09-26T22:31:00Z">
        <w:r w:rsidDel="00852F37">
          <w:delText xml:space="preserve">Бауербах и возвращение в Мангейм </w:delText>
        </w:r>
      </w:del>
    </w:p>
    <w:p w14:paraId="037B5075" w14:textId="6A19FD69" w:rsidR="006D0306" w:rsidDel="00852F37" w:rsidRDefault="00AB4A1A">
      <w:pPr>
        <w:spacing w:after="89" w:line="259" w:lineRule="auto"/>
        <w:ind w:left="0" w:firstLine="0"/>
        <w:rPr>
          <w:del w:id="274" w:author="ACER" w:date="2019-09-26T22:31:00Z"/>
        </w:rPr>
      </w:pPr>
      <w:del w:id="275" w:author="ACER" w:date="2019-09-26T22:31:00Z">
        <w:r w:rsidDel="00852F37">
          <w:rPr>
            <w:noProof/>
          </w:rPr>
          <w:drawing>
            <wp:inline distT="0" distB="0" distL="0" distR="0" wp14:anchorId="1512F4E8" wp14:editId="134A15C5">
              <wp:extent cx="2194560" cy="166116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14"/>
                      <a:stretch>
                        <a:fillRect/>
                      </a:stretch>
                    </pic:blipFill>
                    <pic:spPr>
                      <a:xfrm>
                        <a:off x="0" y="0"/>
                        <a:ext cx="2194560" cy="1661160"/>
                      </a:xfrm>
                      <a:prstGeom prst="rect">
                        <a:avLst/>
                      </a:prstGeom>
                    </pic:spPr>
                  </pic:pic>
                </a:graphicData>
              </a:graphic>
            </wp:inline>
          </w:drawing>
        </w:r>
        <w:r w:rsidR="002060B6" w:rsidDel="00852F37">
          <w:fldChar w:fldCharType="begin"/>
        </w:r>
        <w:r w:rsidR="002060B6" w:rsidDel="00852F37">
          <w:delInstrText xml:space="preserve"> HYPERLINK "https://commons.wikimedia.org/wiki/File:Nationaltheater_Mannheim.jpg?uselang=ru" \h </w:delInstrText>
        </w:r>
        <w:r w:rsidR="002060B6" w:rsidDel="00852F37">
          <w:fldChar w:fldCharType="separate"/>
        </w:r>
        <w:r w:rsidDel="00852F37">
          <w:delText xml:space="preserve"> </w:delText>
        </w:r>
        <w:r w:rsidR="002060B6" w:rsidDel="00852F37">
          <w:fldChar w:fldCharType="end"/>
        </w:r>
      </w:del>
    </w:p>
    <w:p w14:paraId="2CCA4709" w14:textId="760582A5" w:rsidR="006D0306" w:rsidDel="00852F37" w:rsidRDefault="00AB4A1A">
      <w:pPr>
        <w:ind w:right="8"/>
        <w:rPr>
          <w:del w:id="276" w:author="ACER" w:date="2019-09-26T22:31:00Z"/>
        </w:rPr>
      </w:pPr>
      <w:del w:id="277" w:author="ACER" w:date="2019-09-26T22:31:00Z">
        <w:r w:rsidDel="00852F37">
          <w:delText xml:space="preserve">«Немецкий дом комедии» в Мангейме, медная гравюра, 1782. В нём были поставлены некоторые пьесы Шиллера </w:delText>
        </w:r>
      </w:del>
    </w:p>
    <w:p w14:paraId="6713F664" w14:textId="05AB0AC7" w:rsidR="006D0306" w:rsidDel="00852F37" w:rsidRDefault="00AB4A1A">
      <w:pPr>
        <w:ind w:right="8"/>
        <w:rPr>
          <w:del w:id="278" w:author="ACER" w:date="2019-09-26T22:31:00Z"/>
        </w:rPr>
      </w:pPr>
      <w:del w:id="279" w:author="ACER" w:date="2019-09-26T22:31:00Z">
        <w:r w:rsidDel="00852F37">
          <w:delText>В Бауербахе под фамилией «доктор Риттер» жил с 8 декабря 1782 года, где принялся за окончание драмы «Коварство и любовь», работу над которой закончил в феврале 1783 года. Тут же создал набросок новой исторической драмы «Дон Карлос» (нем. Don Karlos), обстоятельно изучая историю испанской инфанты по книгам из библиотеки мангеймского герцогского двора, которые ему поставлял знакомый библиотекарь. Вместе с историей «Дона Карлоса» тогда же начал изучать историю шотландской королевы Марии Стюарт. Некоторое время колебался, на ком из них ему остановиться, но выбор был сд</w:delText>
        </w:r>
        <w:r w:rsidR="00C13083" w:rsidDel="00852F37">
          <w:delText>елан в пользу «Дона Карлоса».</w:delText>
        </w:r>
        <w:r w:rsidR="00C13083" w:rsidDel="00852F37">
          <w:rPr>
            <w:rStyle w:val="a6"/>
          </w:rPr>
          <w:footnoteReference w:id="3"/>
        </w:r>
      </w:del>
    </w:p>
    <w:p w14:paraId="03E0372B" w14:textId="092D8C01" w:rsidR="006D0306" w:rsidDel="00852F37" w:rsidRDefault="00AB4A1A">
      <w:pPr>
        <w:spacing w:after="86"/>
        <w:ind w:right="8"/>
        <w:rPr>
          <w:del w:id="282" w:author="ACER" w:date="2019-09-26T22:31:00Z"/>
        </w:rPr>
      </w:pPr>
      <w:del w:id="283" w:author="ACER" w:date="2019-09-26T22:31:00Z">
        <w:r w:rsidDel="00852F37">
          <w:delText>В январе 1783 года в Бауэрбах приехала хозяйка поместья с шестнадцатилетней дочерью Шарлоттой, которой Шиллер сделал предложение о браке, однако получил отказ её матери, поскольку начинающий писатель не име</w:delText>
        </w:r>
        <w:r w:rsidR="00C13083" w:rsidDel="00852F37">
          <w:delText>л средств к содержанию семьи</w:delText>
        </w:r>
        <w:r w:rsidDel="00852F37">
          <w:delText xml:space="preserve">.  </w:delText>
        </w:r>
      </w:del>
    </w:p>
    <w:p w14:paraId="4BB1221F" w14:textId="0E33A2B2" w:rsidR="006D0306" w:rsidDel="00852F37" w:rsidRDefault="00AB4A1A">
      <w:pPr>
        <w:spacing w:after="325"/>
        <w:ind w:right="8"/>
        <w:rPr>
          <w:del w:id="284" w:author="ACER" w:date="2019-09-26T22:31:00Z"/>
        </w:rPr>
      </w:pPr>
      <w:del w:id="285" w:author="ACER" w:date="2019-09-26T22:31:00Z">
        <w:r w:rsidDel="00852F37">
          <w:delText xml:space="preserve">В это время его друг Андреас Штрейхэр делал всё возможное, чтобы вызвать благосклонность администрации Мангеймского театра в пользу Шиллера. Директор театра барон фон Дальберг, зная, что герцог Карл Евгений уже отказался от поисков своего пропавшего полкового медика, пишет Шиллеру письмо, в котором интересуется литературной деятельностью драматурга. Шиллер ответил довольно холодно и только кратко пересказал содержание драмы «Луиза Миллер». Дальберг ответил согласием на постановку обеих драм — «Заговор Фиеско в Генуе» и «Луиза Миллер», — после чего Фридрих в июле 1783 года вернулся в Мангейм для участия в </w:delText>
        </w:r>
        <w:r w:rsidR="00C13083" w:rsidDel="00852F37">
          <w:delText>подготовке пьес к постановке</w:delText>
        </w:r>
        <w:r w:rsidDel="00852F37">
          <w:delText xml:space="preserve">.  </w:delText>
        </w:r>
      </w:del>
    </w:p>
    <w:p w14:paraId="6576CD43" w14:textId="4E27A3B9" w:rsidR="006D0306" w:rsidDel="00852F37" w:rsidRDefault="00AB4A1A">
      <w:pPr>
        <w:pStyle w:val="3"/>
        <w:rPr>
          <w:del w:id="286" w:author="ACER" w:date="2019-09-26T22:31:00Z"/>
        </w:rPr>
      </w:pPr>
      <w:bookmarkStart w:id="287" w:name="_Toc19124199"/>
      <w:del w:id="288" w:author="ACER" w:date="2019-09-26T22:31:00Z">
        <w:r w:rsidDel="00852F37">
          <w:delText>Жизнь в Мангейме</w:delText>
        </w:r>
        <w:bookmarkEnd w:id="287"/>
        <w:r w:rsidDel="00852F37">
          <w:delText xml:space="preserve"> </w:delText>
        </w:r>
      </w:del>
    </w:p>
    <w:p w14:paraId="19AD608E" w14:textId="3E33469B" w:rsidR="006D0306" w:rsidDel="00852F37" w:rsidRDefault="00AB4A1A">
      <w:pPr>
        <w:ind w:right="8"/>
        <w:rPr>
          <w:del w:id="289" w:author="ACER" w:date="2019-09-26T22:31:00Z"/>
        </w:rPr>
      </w:pPr>
      <w:del w:id="290" w:author="ACER" w:date="2019-09-26T22:31:00Z">
        <w:r w:rsidDel="00852F37">
          <w:delText>Несмотря на отличную игру актёров, «Заговор Фиеско в Генуе» в целом не имел большого успеха. Мангеймская театральная публика нашла эту пьесу слишком заумной. Шиллер взялся за переделку своей третьей драмы — «Луиза Миллер». Во время одной репетиции актёр театра Август Иффланд предложил поменять название драмы на «Коварство и любовь». Под этим названием пьеса была поставлена 15 апреля 178</w:delText>
        </w:r>
        <w:r w:rsidR="00695976" w:rsidDel="00852F37">
          <w:delText>4 года и имела большой успех</w:delText>
        </w:r>
        <w:r w:rsidDel="00852F37">
          <w:delText xml:space="preserve">. «Коварство и любовь», не менее чем «Разбойники», прославила имя автора как первого драматурга Германии.  </w:delText>
        </w:r>
      </w:del>
    </w:p>
    <w:p w14:paraId="2B5DD991" w14:textId="629F114A" w:rsidR="006D0306" w:rsidDel="00852F37" w:rsidRDefault="00AB4A1A">
      <w:pPr>
        <w:ind w:right="8"/>
        <w:rPr>
          <w:del w:id="291" w:author="ACER" w:date="2019-09-26T22:31:00Z"/>
        </w:rPr>
      </w:pPr>
      <w:del w:id="292" w:author="ACER" w:date="2019-09-26T22:31:00Z">
        <w:r w:rsidDel="00852F37">
          <w:delText xml:space="preserve">В феврале 1784 года вступил в «Курпфальцское немецкое общество», руководил которым директор мангеймского театра Вольфганг фон Дальберг, что дало Шиллеру права пфальцского подданного и легализовало его пребывание в Мангейме. Во время официального принятия в общество 20 июля 1784 года, прочитал доклад под заголовком «Театр </w:delText>
        </w:r>
        <w:r w:rsidR="00695976" w:rsidDel="00852F37">
          <w:delText>как нравственное учреждение»</w:delText>
        </w:r>
        <w:r w:rsidDel="00852F37">
          <w:delText xml:space="preserve">. Моральное значение театра, призванного обличать пороки и одобрять добродетель, Шиллер усердно пропагандировал в основанном им журнале «Рейнская Талия» (нем. Rheinische Thalia), первый номер которого вышел в 1785 году.  </w:delText>
        </w:r>
      </w:del>
    </w:p>
    <w:p w14:paraId="4A704912" w14:textId="6971B119" w:rsidR="006D0306" w:rsidDel="00852F37" w:rsidRDefault="00AB4A1A">
      <w:pPr>
        <w:spacing w:after="148" w:line="259" w:lineRule="auto"/>
        <w:ind w:left="0" w:firstLine="0"/>
        <w:rPr>
          <w:del w:id="293" w:author="ACER" w:date="2019-09-26T22:31:00Z"/>
        </w:rPr>
      </w:pPr>
      <w:del w:id="294" w:author="ACER" w:date="2019-09-26T22:31:00Z">
        <w:r w:rsidDel="00852F37">
          <w:rPr>
            <w:noProof/>
          </w:rPr>
          <w:drawing>
            <wp:inline distT="0" distB="0" distL="0" distR="0" wp14:anchorId="1C31D480" wp14:editId="3EB1F33D">
              <wp:extent cx="1764792" cy="2237232"/>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5"/>
                      <a:stretch>
                        <a:fillRect/>
                      </a:stretch>
                    </pic:blipFill>
                    <pic:spPr>
                      <a:xfrm>
                        <a:off x="0" y="0"/>
                        <a:ext cx="1764792" cy="2237232"/>
                      </a:xfrm>
                      <a:prstGeom prst="rect">
                        <a:avLst/>
                      </a:prstGeom>
                    </pic:spPr>
                  </pic:pic>
                </a:graphicData>
              </a:graphic>
            </wp:inline>
          </w:drawing>
        </w:r>
        <w:r w:rsidDel="00852F37">
          <w:delText xml:space="preserve"> </w:delText>
        </w:r>
      </w:del>
    </w:p>
    <w:p w14:paraId="50B0169F" w14:textId="3078F7BE" w:rsidR="006D0306" w:rsidDel="00852F37" w:rsidRDefault="00AB4A1A">
      <w:pPr>
        <w:ind w:right="8"/>
        <w:rPr>
          <w:del w:id="295" w:author="ACER" w:date="2019-09-26T22:31:00Z"/>
        </w:rPr>
      </w:pPr>
      <w:del w:id="296" w:author="ACER" w:date="2019-09-26T22:31:00Z">
        <w:r w:rsidDel="00852F37">
          <w:delText xml:space="preserve">Христиан Готфрид Кёрнер. Друг Шиллера </w:delText>
        </w:r>
      </w:del>
    </w:p>
    <w:p w14:paraId="0E60BEDC" w14:textId="6B79A24C" w:rsidR="006D0306" w:rsidDel="00852F37" w:rsidRDefault="00AB4A1A">
      <w:pPr>
        <w:spacing w:after="199"/>
        <w:ind w:right="8"/>
        <w:rPr>
          <w:del w:id="297" w:author="ACER" w:date="2019-09-26T22:31:00Z"/>
        </w:rPr>
      </w:pPr>
      <w:del w:id="298" w:author="ACER" w:date="2019-09-26T22:31:00Z">
        <w:r w:rsidDel="00852F37">
          <w:delText>В Мангейме познакомился с Шарлоттой фон Кальб, молодой женщиной с выдающимися умственными способностями, восхищение которой принесло писателю много страданий. Она познакомила Шиллера с веймарским герцогом Карлом Августом, когда тот гостил в Дармштадте. Драматург прочитал в избранном кругу, в присутствии герцога, первый акт своей новой драмы «Дон Карлос». Драма оказала большое впечатление на присутствующих. Карл Август даровал автору должность веймарского советника, что, впрочем, не облегчило бедственного состояния, в котором находился Шиллер. Писатель должен был вернуть долг в двести гульденов, которые он занял у друга на издание «Разбойников», но денег у него не было. Вдобавок, ухудшились его отношения с директором Мангеймского театра, в результате чего Ши</w:delText>
        </w:r>
        <w:r w:rsidR="00695976" w:rsidDel="00852F37">
          <w:delText>ллер разорвал с ним контракт</w:delText>
        </w:r>
        <w:r w:rsidDel="00852F37">
          <w:delText xml:space="preserve">.  </w:delText>
        </w:r>
      </w:del>
    </w:p>
    <w:p w14:paraId="3086C362" w14:textId="0679FE8D" w:rsidR="006D0306" w:rsidDel="00852F37" w:rsidRDefault="00AB4A1A">
      <w:pPr>
        <w:ind w:right="8"/>
        <w:rPr>
          <w:del w:id="299" w:author="ACER" w:date="2019-09-26T22:31:00Z"/>
        </w:rPr>
      </w:pPr>
      <w:del w:id="300" w:author="ACER" w:date="2019-09-26T22:31:00Z">
        <w:r w:rsidDel="00852F37">
          <w:delText>В это же время Шиллер увлекся 17-летней дочерью придворного книготорговца Маргаритой Шван, однако молодая кокетка не проявляла однозначной благосклонности к начинающему поэту, а её отец вряд ли желал видеть дочь замужем за человеком бе</w:delText>
        </w:r>
        <w:r w:rsidR="00695976" w:rsidDel="00852F37">
          <w:delText>з денег и влияния в обществе</w:delText>
        </w:r>
        <w:r w:rsidDel="00852F37">
          <w:delText xml:space="preserve">.  </w:delText>
        </w:r>
      </w:del>
    </w:p>
    <w:p w14:paraId="3D0248B0" w14:textId="2C6A038A" w:rsidR="006D0306" w:rsidDel="00852F37" w:rsidRDefault="00AB4A1A">
      <w:pPr>
        <w:ind w:right="8"/>
        <w:rPr>
          <w:del w:id="301" w:author="ACER" w:date="2019-09-26T22:31:00Z"/>
        </w:rPr>
      </w:pPr>
      <w:del w:id="302" w:author="ACER" w:date="2019-09-26T22:31:00Z">
        <w:r w:rsidDel="00852F37">
          <w:delText>Осенью 1784 года поэт вспомнил о письме, которое получил за полгода перед этим от лейпцигского сообщества поклонников его творчества во главе с Готфридом Кёрнером. 22 февраля 1785 года Шиллер отправил им письмо, в котором откровенно описал своё тяжелое положение и попросил принять его в Лейпциге. Уже 30 марта от Кёрнера пришел доброжелательный ответ. Одновременно он прислал поэту вексель на значительную сумму денег, чтобы драматург сумел рассчитаться со своими долгами. Так началась тесная дружба между Готфридом Кёрнером и Фридрихом Шиллером, которая д</w:delText>
        </w:r>
        <w:r w:rsidR="00695976" w:rsidDel="00852F37">
          <w:delText>лилась до самой смерти поэта</w:delText>
        </w:r>
        <w:r w:rsidDel="00852F37">
          <w:delText xml:space="preserve">.  </w:delText>
        </w:r>
      </w:del>
    </w:p>
    <w:p w14:paraId="1BAB69B9" w14:textId="4FF79279" w:rsidR="006D0306" w:rsidDel="00852F37" w:rsidRDefault="00AB4A1A">
      <w:pPr>
        <w:spacing w:after="160" w:line="259" w:lineRule="auto"/>
        <w:ind w:left="0" w:firstLine="0"/>
        <w:rPr>
          <w:del w:id="303" w:author="ACER" w:date="2019-09-26T22:31:00Z"/>
        </w:rPr>
      </w:pPr>
      <w:del w:id="304" w:author="ACER" w:date="2019-09-26T22:31:00Z">
        <w:r w:rsidDel="00852F37">
          <w:delText xml:space="preserve"> </w:delText>
        </w:r>
      </w:del>
    </w:p>
    <w:p w14:paraId="1A039342" w14:textId="10388DFD" w:rsidR="006D0306" w:rsidDel="00852F37" w:rsidRDefault="00AB4A1A">
      <w:pPr>
        <w:spacing w:after="0" w:line="259" w:lineRule="auto"/>
        <w:ind w:left="0" w:firstLine="0"/>
        <w:rPr>
          <w:del w:id="305" w:author="ACER" w:date="2019-09-26T22:31:00Z"/>
        </w:rPr>
      </w:pPr>
      <w:del w:id="306" w:author="ACER" w:date="2019-09-26T22:31:00Z">
        <w:r w:rsidDel="00852F37">
          <w:delText xml:space="preserve"> </w:delText>
        </w:r>
      </w:del>
    </w:p>
    <w:p w14:paraId="16351588" w14:textId="1F7AA7A4" w:rsidR="006D0306" w:rsidDel="00852F37" w:rsidRDefault="00AB4A1A">
      <w:pPr>
        <w:pStyle w:val="3"/>
        <w:rPr>
          <w:del w:id="307" w:author="ACER" w:date="2019-09-26T22:31:00Z"/>
        </w:rPr>
      </w:pPr>
      <w:bookmarkStart w:id="308" w:name="_Toc19124200"/>
      <w:del w:id="309" w:author="ACER" w:date="2019-09-26T22:31:00Z">
        <w:r w:rsidDel="00852F37">
          <w:delText>Лейпциг и Дрезден</w:delText>
        </w:r>
        <w:bookmarkEnd w:id="308"/>
        <w:r w:rsidDel="00852F37">
          <w:delText xml:space="preserve"> </w:delText>
        </w:r>
      </w:del>
    </w:p>
    <w:p w14:paraId="0D87D1FC" w14:textId="5F8A9FEF" w:rsidR="006D0306" w:rsidDel="00852F37" w:rsidRDefault="00AB4A1A">
      <w:pPr>
        <w:spacing w:after="46"/>
        <w:ind w:right="8"/>
        <w:rPr>
          <w:del w:id="310" w:author="ACER" w:date="2019-09-26T22:31:00Z"/>
        </w:rPr>
      </w:pPr>
      <w:del w:id="311" w:author="ACER" w:date="2019-09-26T22:31:00Z">
        <w:r w:rsidDel="00852F37">
          <w:delText xml:space="preserve">Когда 17 апреля 1785 года Шиллер прибыл в Лейпциг, его встретили </w:delText>
        </w:r>
      </w:del>
    </w:p>
    <w:p w14:paraId="2E8F6047" w14:textId="3E8B67E7" w:rsidR="006D0306" w:rsidDel="00852F37" w:rsidRDefault="00AB4A1A">
      <w:pPr>
        <w:spacing w:after="0"/>
        <w:ind w:right="8"/>
        <w:rPr>
          <w:del w:id="312" w:author="ACER" w:date="2019-09-26T22:31:00Z"/>
        </w:rPr>
      </w:pPr>
      <w:del w:id="313" w:author="ACER" w:date="2019-09-26T22:31:00Z">
        <w:r w:rsidDel="00852F37">
          <w:delText xml:space="preserve">Фердинанд Губер (нем. Ludwig Ferdinand Huber) и сестры Дора и Минна Шток. Кёрнер в это время находился по служебным делам в Дрездене. С первых дней в Лейпциге Шиллер затосковал по Маргарите Шван, которая осталась в Мангейме. Он обратился к её родителям с письмом, в котором просил руки их дочери. Издатель Шван дал возможность Маргарите самой решить этот вопрос, но та отказала Шиллеру, который тяжело переживал эту новую потерю. Вскоре из Дрездена приехал Готфрид Кёрнер, который решил отпраздновать свой брак с Минной Шток. Согретый дружбой Кёрнера, </w:delText>
        </w:r>
      </w:del>
    </w:p>
    <w:p w14:paraId="4D6D5251" w14:textId="12AB6E0E" w:rsidR="006D0306" w:rsidDel="00852F37" w:rsidRDefault="00AB4A1A">
      <w:pPr>
        <w:ind w:right="8"/>
        <w:rPr>
          <w:del w:id="314" w:author="ACER" w:date="2019-09-26T22:31:00Z"/>
        </w:rPr>
      </w:pPr>
      <w:del w:id="315" w:author="ACER" w:date="2019-09-26T22:31:00Z">
        <w:r w:rsidDel="00852F37">
          <w:delText>Губера и их подруг, Шиллер оправился. Именно в это время он создает свой гимн «Ода к радос</w:delText>
        </w:r>
        <w:r w:rsidR="00695976" w:rsidDel="00852F37">
          <w:delText>ти» (нем. Ode An die Freude)</w:delText>
        </w:r>
        <w:r w:rsidDel="00852F37">
          <w:delText xml:space="preserve">.  </w:delText>
        </w:r>
      </w:del>
    </w:p>
    <w:p w14:paraId="75FBD50C" w14:textId="411F0D4A" w:rsidR="006D0306" w:rsidDel="00852F37" w:rsidRDefault="00AB4A1A">
      <w:pPr>
        <w:spacing w:after="93" w:line="259" w:lineRule="auto"/>
        <w:ind w:left="0" w:firstLine="0"/>
        <w:rPr>
          <w:del w:id="316" w:author="ACER" w:date="2019-09-26T22:31:00Z"/>
        </w:rPr>
      </w:pPr>
      <w:del w:id="317" w:author="ACER" w:date="2019-09-26T22:31:00Z">
        <w:r w:rsidDel="00852F37">
          <w:rPr>
            <w:noProof/>
          </w:rPr>
          <w:drawing>
            <wp:inline distT="0" distB="0" distL="0" distR="0" wp14:anchorId="4BCD429A" wp14:editId="1C80E6D0">
              <wp:extent cx="2005584" cy="150876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16"/>
                      <a:stretch>
                        <a:fillRect/>
                      </a:stretch>
                    </pic:blipFill>
                    <pic:spPr>
                      <a:xfrm>
                        <a:off x="0" y="0"/>
                        <a:ext cx="2005584" cy="1508760"/>
                      </a:xfrm>
                      <a:prstGeom prst="rect">
                        <a:avLst/>
                      </a:prstGeom>
                    </pic:spPr>
                  </pic:pic>
                </a:graphicData>
              </a:graphic>
            </wp:inline>
          </w:drawing>
        </w:r>
        <w:r w:rsidR="002060B6" w:rsidDel="00852F37">
          <w:fldChar w:fldCharType="begin"/>
        </w:r>
        <w:r w:rsidR="002060B6" w:rsidDel="00852F37">
          <w:delInstrText xml:space="preserve"> HYPERLINK "https://comm</w:delInstrText>
        </w:r>
        <w:r w:rsidR="002060B6" w:rsidDel="00852F37">
          <w:delInstrText xml:space="preserve">ons.wikimedia.org/wiki/File:Schillerhaus_Dresden.JPG?uselang=ru" \h </w:delInstrText>
        </w:r>
        <w:r w:rsidR="002060B6" w:rsidDel="00852F37">
          <w:fldChar w:fldCharType="separate"/>
        </w:r>
        <w:r w:rsidDel="00852F37">
          <w:delText xml:space="preserve"> </w:delText>
        </w:r>
        <w:r w:rsidR="002060B6" w:rsidDel="00852F37">
          <w:fldChar w:fldCharType="end"/>
        </w:r>
      </w:del>
    </w:p>
    <w:p w14:paraId="59293594" w14:textId="4315BD20" w:rsidR="006D0306" w:rsidDel="00852F37" w:rsidRDefault="00AB4A1A">
      <w:pPr>
        <w:ind w:right="8"/>
        <w:rPr>
          <w:del w:id="318" w:author="ACER" w:date="2019-09-26T22:31:00Z"/>
        </w:rPr>
      </w:pPr>
      <w:del w:id="319" w:author="ACER" w:date="2019-09-26T22:31:00Z">
        <w:r w:rsidDel="00852F37">
          <w:delText xml:space="preserve">Дом в деревне Лошвиц, где с 13 сентября 1785 года до лета 1787 года жил Фридрих Шиллер </w:delText>
        </w:r>
      </w:del>
    </w:p>
    <w:p w14:paraId="1CF9514C" w14:textId="778FD6B4" w:rsidR="006D0306" w:rsidDel="00852F37" w:rsidRDefault="00AB4A1A">
      <w:pPr>
        <w:ind w:right="8"/>
        <w:rPr>
          <w:del w:id="320" w:author="ACER" w:date="2019-09-26T22:31:00Z"/>
        </w:rPr>
      </w:pPr>
      <w:del w:id="321" w:author="ACER" w:date="2019-09-26T22:31:00Z">
        <w:r w:rsidDel="00852F37">
          <w:delText xml:space="preserve">11 сентября 1785 года по приглашению Готфрида Кёрнера Шиллер переезжает в деревню Лошвиц неподалеку от Дрездена. Здесь был полностью переделан и закончен «Дон Карлос», начата новая драма «Мизантроп», составлен план и написаны первые главы романа «Духовидец». Здесь же были закончены и его «Философские письма» (нем. Philosophische Briefe) — самое значительное философское эссе молодого Шиллера, написанное в эпистолярной форме[27].  </w:delText>
        </w:r>
      </w:del>
    </w:p>
    <w:p w14:paraId="23B0A4FB" w14:textId="1A0B8233" w:rsidR="006D0306" w:rsidDel="00852F37" w:rsidRDefault="00AB4A1A">
      <w:pPr>
        <w:spacing w:after="4"/>
        <w:ind w:right="8"/>
        <w:rPr>
          <w:del w:id="322" w:author="ACER" w:date="2019-09-26T22:31:00Z"/>
        </w:rPr>
      </w:pPr>
      <w:del w:id="323" w:author="ACER" w:date="2019-09-26T22:31:00Z">
        <w:r w:rsidDel="00852F37">
          <w:delText xml:space="preserve">В 1786—87 годах через Готфрида Кёрнера Фридрих Шиллер был введен в дрезденское светское общество. В это же время он получил предложение от известного немецкого актера и театрального директора Фридриха Шредера поставить «Дона Карлоса» в Гамбургском национальном театре. </w:delText>
        </w:r>
      </w:del>
    </w:p>
    <w:p w14:paraId="4AB5F8E4" w14:textId="0DB3B5AD" w:rsidR="006D0306" w:rsidDel="00852F37" w:rsidRDefault="00AB4A1A">
      <w:pPr>
        <w:ind w:right="8"/>
        <w:rPr>
          <w:del w:id="324" w:author="ACER" w:date="2019-09-26T22:31:00Z"/>
        </w:rPr>
      </w:pPr>
      <w:del w:id="325" w:author="ACER" w:date="2019-09-26T22:31:00Z">
        <w:r w:rsidDel="00852F37">
          <w:delText>Предложение Шредера было довольно хорошо, но Шиллер, помня прошлый неудачный опыт сотрудничества с Мангеймским театром, отказывается от приглашения и едет в Веймар — центр немецкой литературы, куда его усердно приглашает Кристоф Мартин Виланд для сотрудничества в его литературном журнале «Немецкий Меркурий</w:delText>
        </w:r>
        <w:r w:rsidR="00695976" w:rsidDel="00852F37">
          <w:delText>»</w:delText>
        </w:r>
        <w:r w:rsidDel="00852F37">
          <w:delText xml:space="preserve">.  </w:delText>
        </w:r>
      </w:del>
    </w:p>
    <w:p w14:paraId="421A1626" w14:textId="3B74DB2A" w:rsidR="006D0306" w:rsidDel="00852F37" w:rsidRDefault="00AB4A1A">
      <w:pPr>
        <w:pStyle w:val="3"/>
        <w:rPr>
          <w:del w:id="326" w:author="ACER" w:date="2019-09-26T22:31:00Z"/>
        </w:rPr>
      </w:pPr>
      <w:bookmarkStart w:id="327" w:name="_Toc19124201"/>
      <w:del w:id="328" w:author="ACER" w:date="2019-09-26T22:31:00Z">
        <w:r w:rsidDel="00852F37">
          <w:delText>Веймар</w:delText>
        </w:r>
        <w:bookmarkEnd w:id="327"/>
        <w:r w:rsidDel="00852F37">
          <w:delText xml:space="preserve"> </w:delText>
        </w:r>
      </w:del>
    </w:p>
    <w:p w14:paraId="7DD0890A" w14:textId="227161D7" w:rsidR="006D0306" w:rsidDel="00852F37" w:rsidRDefault="00AB4A1A">
      <w:pPr>
        <w:spacing w:after="203"/>
        <w:ind w:right="8"/>
        <w:rPr>
          <w:del w:id="329" w:author="ACER" w:date="2019-09-26T22:31:00Z"/>
        </w:rPr>
      </w:pPr>
      <w:del w:id="330" w:author="ACER" w:date="2019-09-26T22:31:00Z">
        <w:r w:rsidDel="00852F37">
          <w:delText>В Веймар Шиллер приехал 21 августа 1787 года. Спутницей драматурга в череде официальных визитов стала Шарлотта фон Кальб, при содействии которой Шиллер быстро познакомился с крупнейшими тогдашними писателями — Мартином Виландом и Йоганном Готфридом Гердером. Виланд высоко ценил талант Шиллера и особенно восхищался его последней драмой «Дон Карлос». Между двумя поэтами с первого знакомства установились тесные дружеские отношения, которы</w:delText>
        </w:r>
        <w:r w:rsidR="00695976" w:rsidDel="00852F37">
          <w:delText>е сохранились на долгие годы</w:delText>
        </w:r>
        <w:r w:rsidDel="00852F37">
          <w:delText xml:space="preserve">. На несколько дней ездил в университетский городок Йена, где был тепло встречен в </w:delText>
        </w:r>
        <w:r w:rsidR="00695976" w:rsidDel="00852F37">
          <w:delText>тамошних литературных кругах</w:delText>
        </w:r>
        <w:r w:rsidDel="00852F37">
          <w:delText xml:space="preserve">.  </w:delText>
        </w:r>
      </w:del>
    </w:p>
    <w:p w14:paraId="442651A6" w14:textId="52D6F764" w:rsidR="006D0306" w:rsidDel="00852F37" w:rsidRDefault="00AB4A1A">
      <w:pPr>
        <w:ind w:right="8"/>
        <w:rPr>
          <w:del w:id="331" w:author="ACER" w:date="2019-09-26T22:31:00Z"/>
        </w:rPr>
      </w:pPr>
      <w:del w:id="332" w:author="ACER" w:date="2019-09-26T22:31:00Z">
        <w:r w:rsidDel="00852F37">
          <w:delText xml:space="preserve">В 1787—1788 годах Шиллер издавал журнал «Талия» (нем. Thalia) и одновременно сотрудничал в «Немецком Меркурии» Виланда. Некоторые произведения этих лет были начаты ещё в Лейпциге и Дрездене. В четвёртом номере «Талии» печатался по </w:delText>
        </w:r>
        <w:r w:rsidR="00695976" w:rsidDel="00852F37">
          <w:delText>главам его роман «Духовидец»</w:delText>
        </w:r>
        <w:r w:rsidDel="00852F37">
          <w:delText xml:space="preserve">.  </w:delText>
        </w:r>
      </w:del>
    </w:p>
    <w:p w14:paraId="0D172174" w14:textId="16867407" w:rsidR="006D0306" w:rsidDel="00852F37" w:rsidRDefault="00AB4A1A">
      <w:pPr>
        <w:spacing w:after="320"/>
        <w:ind w:right="8"/>
        <w:rPr>
          <w:del w:id="333" w:author="ACER" w:date="2019-09-26T22:31:00Z"/>
        </w:rPr>
      </w:pPr>
      <w:del w:id="334" w:author="ACER" w:date="2019-09-26T22:31:00Z">
        <w:r w:rsidDel="00852F37">
          <w:delText xml:space="preserve">С переездом в Веймар и после знакомства с крупными поэтами и учёными Шиллер стал ещё более критично относиться к своим способностям. Осознав недостачу своих знаний, драматург почти на целое десятилетие отошел от художественного творчества, чтобы основательно изучить историю, философию и эстетику.  </w:delText>
        </w:r>
      </w:del>
    </w:p>
    <w:p w14:paraId="4B6B11F1" w14:textId="299A37C7" w:rsidR="006D0306" w:rsidDel="00852F37" w:rsidRDefault="00AB4A1A">
      <w:pPr>
        <w:pStyle w:val="3"/>
        <w:rPr>
          <w:del w:id="335" w:author="ACER" w:date="2019-09-26T22:31:00Z"/>
        </w:rPr>
      </w:pPr>
      <w:bookmarkStart w:id="336" w:name="_Toc19124202"/>
      <w:del w:id="337" w:author="ACER" w:date="2019-09-26T22:31:00Z">
        <w:r w:rsidDel="00852F37">
          <w:delText>Период Веймарского классицизма</w:delText>
        </w:r>
        <w:bookmarkEnd w:id="336"/>
        <w:r w:rsidDel="00852F37">
          <w:delText xml:space="preserve"> </w:delText>
        </w:r>
      </w:del>
    </w:p>
    <w:p w14:paraId="659C2A3B" w14:textId="54BA826F" w:rsidR="006D0306" w:rsidDel="00852F37" w:rsidRDefault="00AB4A1A">
      <w:pPr>
        <w:spacing w:after="143" w:line="259" w:lineRule="auto"/>
        <w:ind w:left="0" w:firstLine="0"/>
        <w:rPr>
          <w:del w:id="338" w:author="ACER" w:date="2019-09-26T22:31:00Z"/>
        </w:rPr>
      </w:pPr>
      <w:del w:id="339" w:author="ACER" w:date="2019-09-26T22:31:00Z">
        <w:r w:rsidDel="00852F37">
          <w:rPr>
            <w:noProof/>
          </w:rPr>
          <w:drawing>
            <wp:inline distT="0" distB="0" distL="0" distR="0" wp14:anchorId="18237D60" wp14:editId="248D8E1D">
              <wp:extent cx="1908048" cy="2557272"/>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17"/>
                      <a:stretch>
                        <a:fillRect/>
                      </a:stretch>
                    </pic:blipFill>
                    <pic:spPr>
                      <a:xfrm>
                        <a:off x="0" y="0"/>
                        <a:ext cx="1908048" cy="2557272"/>
                      </a:xfrm>
                      <a:prstGeom prst="rect">
                        <a:avLst/>
                      </a:prstGeom>
                    </pic:spPr>
                  </pic:pic>
                </a:graphicData>
              </a:graphic>
            </wp:inline>
          </w:drawing>
        </w:r>
        <w:r w:rsidR="002060B6" w:rsidDel="00852F37">
          <w:fldChar w:fldCharType="begin"/>
        </w:r>
        <w:r w:rsidR="002060B6" w:rsidDel="00852F37">
          <w:delInstrText xml:space="preserve"> HYPERLINK "https://commons.wikimedia.org/wiki/File:Charlotte_von_Lengefeld_-_Simanowiz.jpg?uselang=ru" \h </w:delInstrText>
        </w:r>
        <w:r w:rsidR="002060B6" w:rsidDel="00852F37">
          <w:fldChar w:fldCharType="separate"/>
        </w:r>
        <w:r w:rsidDel="00852F37">
          <w:delText xml:space="preserve"> </w:delText>
        </w:r>
        <w:r w:rsidR="002060B6" w:rsidDel="00852F37">
          <w:fldChar w:fldCharType="end"/>
        </w:r>
      </w:del>
    </w:p>
    <w:p w14:paraId="330D17EA" w14:textId="0E7839F4" w:rsidR="006D0306" w:rsidDel="00852F37" w:rsidRDefault="00AB4A1A">
      <w:pPr>
        <w:ind w:right="8"/>
        <w:rPr>
          <w:del w:id="340" w:author="ACER" w:date="2019-09-26T22:31:00Z"/>
        </w:rPr>
      </w:pPr>
      <w:del w:id="341" w:author="ACER" w:date="2019-09-26T22:31:00Z">
        <w:r w:rsidDel="00852F37">
          <w:delText xml:space="preserve">Портрет Шарлотты фон Ленгефельд работы Людовики Симановиц </w:delText>
        </w:r>
      </w:del>
    </w:p>
    <w:p w14:paraId="185B36DD" w14:textId="1A564BB1" w:rsidR="006D0306" w:rsidDel="00852F37" w:rsidRDefault="00AB4A1A">
      <w:pPr>
        <w:ind w:right="8"/>
        <w:rPr>
          <w:del w:id="342" w:author="ACER" w:date="2019-09-26T22:31:00Z"/>
        </w:rPr>
      </w:pPr>
      <w:del w:id="343" w:author="ACER" w:date="2019-09-26T22:31:00Z">
        <w:r w:rsidDel="00852F37">
          <w:delText>Выход в свет первого тома «Истории отпадения Нидерландов» летом 1788 года принес Шиллеру славу выдающегося исследователя истории. Друзья поэта в Йене и Веймаре (включая И. В. Гёте, с которым Шиллер познакомился в 1788 году) использовали все свои связи, чтобы помочь ему получить должность экстраординарного профессора истории и философии в университете Йены[31] который во время пребывания поэта в этом городе переживал период процветания. Фридрих Шиллер переехал в Йену 11 мая 1789 года. Когда он приступил к чтению лекций, университет насчитывал около 800 студентов. Вступительная лекция под названием «Что такое всемирная история и дл</w:delText>
        </w:r>
        <w:r w:rsidR="00695976" w:rsidDel="00852F37">
          <w:delText>я какой цели её изучают?»</w:delText>
        </w:r>
        <w:r w:rsidDel="00852F37">
          <w:delText xml:space="preserve"> прошла с большим успехом, слушатели устроили ему овацию.  </w:delText>
        </w:r>
      </w:del>
    </w:p>
    <w:p w14:paraId="7E54815E" w14:textId="298431F9" w:rsidR="006D0306" w:rsidDel="00852F37" w:rsidRDefault="00AB4A1A">
      <w:pPr>
        <w:spacing w:after="148" w:line="259" w:lineRule="auto"/>
        <w:ind w:left="0" w:right="4783" w:firstLine="0"/>
        <w:jc w:val="center"/>
        <w:rPr>
          <w:del w:id="344" w:author="ACER" w:date="2019-09-26T22:31:00Z"/>
        </w:rPr>
      </w:pPr>
      <w:del w:id="345" w:author="ACER" w:date="2019-09-26T22:31:00Z">
        <w:r w:rsidDel="00852F37">
          <w:rPr>
            <w:noProof/>
          </w:rPr>
          <w:drawing>
            <wp:inline distT="0" distB="0" distL="0" distR="0" wp14:anchorId="6591B7E3" wp14:editId="22487900">
              <wp:extent cx="2852928" cy="2139696"/>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18"/>
                      <a:stretch>
                        <a:fillRect/>
                      </a:stretch>
                    </pic:blipFill>
                    <pic:spPr>
                      <a:xfrm>
                        <a:off x="0" y="0"/>
                        <a:ext cx="2852928" cy="2139696"/>
                      </a:xfrm>
                      <a:prstGeom prst="rect">
                        <a:avLst/>
                      </a:prstGeom>
                    </pic:spPr>
                  </pic:pic>
                </a:graphicData>
              </a:graphic>
            </wp:inline>
          </w:drawing>
        </w:r>
        <w:r w:rsidDel="00852F37">
          <w:delText xml:space="preserve"> </w:delText>
        </w:r>
      </w:del>
    </w:p>
    <w:p w14:paraId="0AF3DF20" w14:textId="2A68DF9E" w:rsidR="006D0306" w:rsidDel="00852F37" w:rsidRDefault="00AB4A1A">
      <w:pPr>
        <w:ind w:right="8"/>
        <w:rPr>
          <w:del w:id="346" w:author="ACER" w:date="2019-09-26T22:31:00Z"/>
        </w:rPr>
      </w:pPr>
      <w:del w:id="347" w:author="ACER" w:date="2019-09-26T22:31:00Z">
        <w:r w:rsidDel="00852F37">
          <w:delText xml:space="preserve">Дом Шиллера в саду при обсерватории Йены </w:delText>
        </w:r>
      </w:del>
    </w:p>
    <w:p w14:paraId="48C3785C" w14:textId="6A36DEB1" w:rsidR="006D0306" w:rsidDel="00852F37" w:rsidRDefault="00AB4A1A">
      <w:pPr>
        <w:ind w:right="8"/>
        <w:rPr>
          <w:del w:id="348" w:author="ACER" w:date="2019-09-26T22:31:00Z"/>
        </w:rPr>
      </w:pPr>
      <w:del w:id="349" w:author="ACER" w:date="2019-09-26T22:31:00Z">
        <w:r w:rsidDel="00852F37">
          <w:delText xml:space="preserve">Несмотря на то, что работа университетского преподавателя не обеспечивала его достаточными материальными средствами, Шиллер решил жениться. Узнав об этом, герцог Карл Август назначил ему в декабре 1789 года скромное жалование в размере двухсот талеров в год, после чего Шиллер сделал официальное предложение Шарлотте фон Ленгефельд, и в феврале 1790 года в деревенской кирхе около Рудольштадта был заключён брак.  </w:delText>
        </w:r>
      </w:del>
    </w:p>
    <w:p w14:paraId="0DED41EF" w14:textId="2E731AAD" w:rsidR="006D0306" w:rsidDel="00852F37" w:rsidRDefault="00AB4A1A">
      <w:pPr>
        <w:spacing w:after="0"/>
        <w:ind w:right="8"/>
        <w:rPr>
          <w:del w:id="350" w:author="ACER" w:date="2019-09-26T22:31:00Z"/>
        </w:rPr>
      </w:pPr>
      <w:del w:id="351" w:author="ACER" w:date="2019-09-26T22:31:00Z">
        <w:r w:rsidDel="00852F37">
          <w:delText xml:space="preserve">После помолвки Шиллер начал работу над своей новой книгой «История Тридцатилетней войны», приступил к работе над рядом статей по мировой истории и снова начал издавать журнал «Рейнская Талия», в котором опубликовал свои переводы третьей и четвёртой книг «Энеиды» Вергилия. </w:delText>
        </w:r>
      </w:del>
    </w:p>
    <w:p w14:paraId="62071F80" w14:textId="43A2CBAB" w:rsidR="006D0306" w:rsidDel="00852F37" w:rsidRDefault="00AB4A1A">
      <w:pPr>
        <w:ind w:right="8"/>
        <w:rPr>
          <w:del w:id="352" w:author="ACER" w:date="2019-09-26T22:31:00Z"/>
        </w:rPr>
      </w:pPr>
      <w:del w:id="353" w:author="ACER" w:date="2019-09-26T22:31:00Z">
        <w:r w:rsidDel="00852F37">
          <w:delText>Позже в этом журнале были опубликованы его статьи по истории и эстетике. В мае 1790 года Шиллер продолжил свои лекции в университете: в этом учебном году он публично читал курс лекций по трагической поэзии, а ч</w:delText>
        </w:r>
        <w:r w:rsidR="00695976" w:rsidDel="00852F37">
          <w:delText>астно — по всемирной истории</w:delText>
        </w:r>
        <w:r w:rsidDel="00852F37">
          <w:delText xml:space="preserve">.  </w:delText>
        </w:r>
      </w:del>
    </w:p>
    <w:p w14:paraId="46505BC0" w14:textId="46E211BD" w:rsidR="006D0306" w:rsidDel="00852F37" w:rsidRDefault="00AB4A1A">
      <w:pPr>
        <w:spacing w:after="319"/>
        <w:ind w:right="8"/>
        <w:rPr>
          <w:del w:id="354" w:author="ACER" w:date="2019-09-26T22:31:00Z"/>
        </w:rPr>
      </w:pPr>
      <w:del w:id="355" w:author="ACER" w:date="2019-09-26T22:31:00Z">
        <w:r w:rsidDel="00852F37">
          <w:delText xml:space="preserve">В начале 1791 года Шиллер заболел туберкулезом легких. Теперь у него лишь изредка наступали промежутки в несколько месяцев или недель, когда поэт был бы способен спокойно работать. Особенно сильными были первые приступы болезни зимой 1792 года, из-за которых он был вынужден приостановить преподавание в университете. Этот вынужденный отдых был использован Шиллером для более глубокого ознакомления с философскими работами Иммануила Канта. Будучи не способным работать, драматург находился в крайне дурном материальном положении — не было денег даже на дешевый обед и нужные лекарства. В этот трудный момент по инициативе датского писателя Иенса Баггесена наследный принц Фридрих Кристиан Шлезвиг-Гольштейнский и граф Эрнст фон Шиммельман назначили Шиллеру ежегодную субсидию в тысячу талеров, чтобы поэт сумел восстановить своё здоровье. Датское субсидирование продолжалось в 1792— </w:delText>
        </w:r>
        <w:r w:rsidR="00695976" w:rsidDel="00852F37">
          <w:delText>94 годы</w:delText>
        </w:r>
        <w:r w:rsidDel="00852F37">
          <w:delText xml:space="preserve">. Затем Шиллера поддержал издатель Иоганн Фридрих Котта, пригласивший его в 1794 году издавать ежемесячный журнал «Оры».  </w:delText>
        </w:r>
      </w:del>
    </w:p>
    <w:p w14:paraId="13DC9DF5" w14:textId="1FCC9C62" w:rsidR="006D0306" w:rsidDel="00852F37" w:rsidRDefault="00AB4A1A">
      <w:pPr>
        <w:pStyle w:val="3"/>
        <w:rPr>
          <w:del w:id="356" w:author="ACER" w:date="2019-09-26T22:31:00Z"/>
        </w:rPr>
      </w:pPr>
      <w:bookmarkStart w:id="357" w:name="_Toc19124203"/>
      <w:del w:id="358" w:author="ACER" w:date="2019-09-26T22:31:00Z">
        <w:r w:rsidDel="00852F37">
          <w:delText>Поездка на родину. Журнал «Оры»</w:delText>
        </w:r>
        <w:bookmarkEnd w:id="357"/>
        <w:r w:rsidDel="00852F37">
          <w:delText xml:space="preserve"> </w:delText>
        </w:r>
      </w:del>
    </w:p>
    <w:p w14:paraId="11A4853E" w14:textId="341F4649" w:rsidR="006D0306" w:rsidDel="00852F37" w:rsidRDefault="00AB4A1A">
      <w:pPr>
        <w:ind w:right="8"/>
        <w:rPr>
          <w:del w:id="359" w:author="ACER" w:date="2019-09-26T22:31:00Z"/>
        </w:rPr>
      </w:pPr>
      <w:del w:id="360" w:author="ACER" w:date="2019-09-26T22:31:00Z">
        <w:r w:rsidDel="00852F37">
          <w:delText xml:space="preserve">Летом 1793 года Шиллер получил письмо из родительского дома в Людвигсбурге, в котором сообщалось о болезни его отца. Шиллер решил поехать вместе со своей женой на родину, чтобы повидаться с отцом перед его смертью, посетить мать и трех сестер, с которыми он расстался одиннадцать лет назад. При негласном разрешении вюртембергского герцога Карла Евгения Шиллер приехал в Людвигсбург, где неподалеку от герцогской резиденции жили его родители. Здесь 14 сентября 1793 года родился первый сын поэта. В Людвигсбурге и Штутгарте Шиллер встречался со старыми учителями и прошлыми друзьями по Академии. После смерти герцога Карла Евгения Шиллер посетил военную академию покойного, где был с восторгом встречен </w:delText>
        </w:r>
        <w:r w:rsidR="00695976" w:rsidDel="00852F37">
          <w:delText>молодым поколением студентов</w:delText>
        </w:r>
        <w:r w:rsidDel="00852F37">
          <w:delText xml:space="preserve">.  </w:delText>
        </w:r>
      </w:del>
    </w:p>
    <w:p w14:paraId="6F9848B4" w14:textId="46C9D3F0" w:rsidR="006D0306" w:rsidDel="00852F37" w:rsidRDefault="00AB4A1A">
      <w:pPr>
        <w:ind w:right="8"/>
        <w:rPr>
          <w:del w:id="361" w:author="ACER" w:date="2019-09-26T22:31:00Z"/>
        </w:rPr>
      </w:pPr>
      <w:del w:id="362" w:author="ACER" w:date="2019-09-26T22:31:00Z">
        <w:r w:rsidDel="00852F37">
          <w:delText>Во время пребывания на родине в 1793—94 годах Шиллер закончил своё самое значительное философско-эстетическое произведение «Письма об эстетическом воспит</w:delText>
        </w:r>
        <w:r w:rsidR="00695976" w:rsidDel="00852F37">
          <w:delText>ании человека»</w:delText>
        </w:r>
        <w:r w:rsidDel="00852F37">
          <w:delText xml:space="preserve">.  </w:delText>
        </w:r>
      </w:del>
    </w:p>
    <w:p w14:paraId="402A0F89" w14:textId="5A503917" w:rsidR="006D0306" w:rsidDel="00852F37" w:rsidRDefault="00AB4A1A">
      <w:pPr>
        <w:ind w:right="8"/>
        <w:rPr>
          <w:del w:id="363" w:author="ACER" w:date="2019-09-26T22:31:00Z"/>
        </w:rPr>
      </w:pPr>
      <w:del w:id="364" w:author="ACER" w:date="2019-09-26T22:31:00Z">
        <w:r w:rsidDel="00852F37">
          <w:delText>Вскоре после возвращения в Йену поэт энергично взялся за работу и пригласил всех наиболее выдающихся писателей и мыслителей тогдашней Германии сотрудничать в новом журнале «Оры» (Die Horen), планировал объединить лучших немецких писат</w:delText>
        </w:r>
        <w:r w:rsidR="00695976" w:rsidDel="00852F37">
          <w:delText>елей в литературное общество</w:delText>
        </w:r>
        <w:r w:rsidDel="00852F37">
          <w:delText xml:space="preserve">.  </w:delText>
        </w:r>
      </w:del>
    </w:p>
    <w:p w14:paraId="28A2D536" w14:textId="0AF5486A" w:rsidR="006D0306" w:rsidDel="00852F37" w:rsidRDefault="00AB4A1A">
      <w:pPr>
        <w:ind w:right="8"/>
        <w:rPr>
          <w:del w:id="365" w:author="ACER" w:date="2019-09-26T22:31:00Z"/>
        </w:rPr>
      </w:pPr>
      <w:del w:id="366" w:author="ACER" w:date="2019-09-26T22:31:00Z">
        <w:r w:rsidDel="00852F37">
          <w:delText>В 1795 году написал цикл стихотворений на философские темы, близкие по смыслу его статьям по эстетике: «Поэзия жизни», «Танец», «Разделение земли», «Гений», «Надежда» и др. Лейтмотивом через эти стихи проходит мысль о гибели всего прекрасного и правдивого в грязном, прозаическом мире. По мнению поэта, совершение добродетельных стремлений возможно только в идеальном мире. Цикл философских стихов стал первым поэтическим опытом Шиллера после почти десяти</w:delText>
        </w:r>
        <w:r w:rsidR="00695976" w:rsidDel="00852F37">
          <w:delText>летнего творческого перерыва</w:delText>
        </w:r>
        <w:r w:rsidDel="00852F37">
          <w:delText xml:space="preserve">.  </w:delText>
        </w:r>
      </w:del>
    </w:p>
    <w:p w14:paraId="09DA3550" w14:textId="1BA3FBE5" w:rsidR="006D0306" w:rsidDel="00852F37" w:rsidRDefault="00AB4A1A">
      <w:pPr>
        <w:spacing w:after="0" w:line="259" w:lineRule="auto"/>
        <w:ind w:left="0" w:firstLine="0"/>
        <w:rPr>
          <w:del w:id="367" w:author="ACER" w:date="2019-09-26T22:31:00Z"/>
        </w:rPr>
      </w:pPr>
      <w:del w:id="368" w:author="ACER" w:date="2019-09-26T22:31:00Z">
        <w:r w:rsidDel="00852F37">
          <w:delText xml:space="preserve"> </w:delText>
        </w:r>
      </w:del>
    </w:p>
    <w:p w14:paraId="133BF67D" w14:textId="1203643E" w:rsidR="006D0306" w:rsidDel="00852F37" w:rsidRDefault="00AB4A1A">
      <w:pPr>
        <w:pStyle w:val="3"/>
        <w:rPr>
          <w:del w:id="369" w:author="ACER" w:date="2019-09-26T22:31:00Z"/>
        </w:rPr>
      </w:pPr>
      <w:bookmarkStart w:id="370" w:name="_Toc19124204"/>
      <w:del w:id="371" w:author="ACER" w:date="2019-09-26T22:31:00Z">
        <w:r w:rsidDel="00852F37">
          <w:delText>Творческое сотрудничество Шиллера и Гёте</w:delText>
        </w:r>
        <w:bookmarkEnd w:id="370"/>
        <w:r w:rsidDel="00852F37">
          <w:delText xml:space="preserve"> </w:delText>
        </w:r>
      </w:del>
    </w:p>
    <w:p w14:paraId="7E6BC444" w14:textId="0C97A60C" w:rsidR="006D0306" w:rsidDel="00852F37" w:rsidRDefault="00AB4A1A">
      <w:pPr>
        <w:spacing w:after="147" w:line="259" w:lineRule="auto"/>
        <w:ind w:left="0" w:firstLine="0"/>
        <w:rPr>
          <w:del w:id="372" w:author="ACER" w:date="2019-09-26T22:31:00Z"/>
        </w:rPr>
      </w:pPr>
      <w:del w:id="373" w:author="ACER" w:date="2019-09-26T22:31:00Z">
        <w:r w:rsidDel="00852F37">
          <w:rPr>
            <w:noProof/>
          </w:rPr>
          <w:drawing>
            <wp:inline distT="0" distB="0" distL="0" distR="0" wp14:anchorId="5156C04D" wp14:editId="081C38DF">
              <wp:extent cx="2093976" cy="2578608"/>
              <wp:effectExtent l="0" t="0" r="0" b="0"/>
              <wp:docPr id="1549" name="Picture 1549"/>
              <wp:cNvGraphicFramePr/>
              <a:graphic xmlns:a="http://schemas.openxmlformats.org/drawingml/2006/main">
                <a:graphicData uri="http://schemas.openxmlformats.org/drawingml/2006/picture">
                  <pic:pic xmlns:pic="http://schemas.openxmlformats.org/drawingml/2006/picture">
                    <pic:nvPicPr>
                      <pic:cNvPr id="1549" name="Picture 1549"/>
                      <pic:cNvPicPr/>
                    </pic:nvPicPr>
                    <pic:blipFill>
                      <a:blip r:embed="rId19"/>
                      <a:stretch>
                        <a:fillRect/>
                      </a:stretch>
                    </pic:blipFill>
                    <pic:spPr>
                      <a:xfrm>
                        <a:off x="0" y="0"/>
                        <a:ext cx="2093976" cy="2578608"/>
                      </a:xfrm>
                      <a:prstGeom prst="rect">
                        <a:avLst/>
                      </a:prstGeom>
                    </pic:spPr>
                  </pic:pic>
                </a:graphicData>
              </a:graphic>
            </wp:inline>
          </w:drawing>
        </w:r>
        <w:r w:rsidDel="00852F37">
          <w:delText xml:space="preserve"> </w:delText>
        </w:r>
      </w:del>
    </w:p>
    <w:p w14:paraId="07556103" w14:textId="4A998904" w:rsidR="006D0306" w:rsidDel="00852F37" w:rsidRDefault="00AB4A1A">
      <w:pPr>
        <w:ind w:right="8"/>
        <w:rPr>
          <w:del w:id="374" w:author="ACER" w:date="2019-09-26T22:31:00Z"/>
        </w:rPr>
      </w:pPr>
      <w:del w:id="375" w:author="ACER" w:date="2019-09-26T22:31:00Z">
        <w:r w:rsidDel="00852F37">
          <w:delText xml:space="preserve">Памятник Гёте и Шиллеру в Веймаре </w:delText>
        </w:r>
      </w:del>
    </w:p>
    <w:p w14:paraId="717770C0" w14:textId="3EE4A5E9" w:rsidR="006D0306" w:rsidDel="00852F37" w:rsidRDefault="00AB4A1A">
      <w:pPr>
        <w:spacing w:after="38"/>
        <w:ind w:right="8"/>
        <w:rPr>
          <w:del w:id="376" w:author="ACER" w:date="2019-09-26T22:31:00Z"/>
        </w:rPr>
      </w:pPr>
      <w:del w:id="377" w:author="ACER" w:date="2019-09-26T22:31:00Z">
        <w:r w:rsidDel="00852F37">
          <w:delText xml:space="preserve">Сближению двух поэтов посодействовало единство Шиллера и Гёте во взглядах на Французскую революцию и социально-политическую ситуацию в </w:delText>
        </w:r>
      </w:del>
    </w:p>
    <w:p w14:paraId="0E2D6C97" w14:textId="2FB81C6D" w:rsidR="006D0306" w:rsidDel="00852F37" w:rsidRDefault="00AB4A1A">
      <w:pPr>
        <w:ind w:right="8"/>
        <w:rPr>
          <w:del w:id="378" w:author="ACER" w:date="2019-09-26T22:31:00Z"/>
        </w:rPr>
      </w:pPr>
      <w:del w:id="379" w:author="ACER" w:date="2019-09-26T22:31:00Z">
        <w:r w:rsidDel="00852F37">
          <w:delText>Германии. Когда Шиллер после поездки на родину и возвращения в Йену в 1794 году в журнале «Оры» изложил свою политическую программу и пригласил Гёте участвовать в литературном общ</w:delText>
        </w:r>
        <w:r w:rsidR="00695976" w:rsidDel="00852F37">
          <w:delText>естве, тот ответил согласием</w:delText>
        </w:r>
        <w:r w:rsidDel="00852F37">
          <w:delText xml:space="preserve">.  </w:delText>
        </w:r>
      </w:del>
    </w:p>
    <w:p w14:paraId="7FAB93A0" w14:textId="49AD7A7A" w:rsidR="006D0306" w:rsidDel="00852F37" w:rsidRDefault="00AB4A1A">
      <w:pPr>
        <w:ind w:right="8"/>
        <w:rPr>
          <w:del w:id="380" w:author="ACER" w:date="2019-09-26T22:31:00Z"/>
        </w:rPr>
      </w:pPr>
      <w:del w:id="381" w:author="ACER" w:date="2019-09-26T22:31:00Z">
        <w:r w:rsidDel="00852F37">
          <w:delText>Более тесное знакомство между литераторами произошло в июле 1794 года в Йене. По окончании заседания естествоиспытателей, выйдя на улицу, поэты стали обсуждать содержание выслушанного доклада, и беседуя, они дошли до квартиры Шиллера.</w:delText>
        </w:r>
        <w:r w:rsidR="002060B6" w:rsidDel="00852F37">
          <w:rPr>
            <w:rStyle w:val="a3"/>
          </w:rPr>
          <w:fldChar w:fldCharType="begin"/>
        </w:r>
        <w:r w:rsidR="002060B6" w:rsidDel="00852F37">
          <w:rPr>
            <w:rStyle w:val="a3"/>
          </w:rPr>
          <w:delInstrText xml:space="preserve"> HYPERLINK "https://ru.wikipedia.org/wiki/Гёте,_Иог</w:delInstrText>
        </w:r>
        <w:r w:rsidR="002060B6" w:rsidDel="00852F37">
          <w:rPr>
            <w:rStyle w:val="a3"/>
          </w:rPr>
          <w:delInstrText xml:space="preserve">анн_Вольфганг_фон" </w:delInstrText>
        </w:r>
        <w:r w:rsidR="002060B6" w:rsidDel="00852F37">
          <w:rPr>
            <w:rStyle w:val="a3"/>
          </w:rPr>
          <w:fldChar w:fldCharType="separate"/>
        </w:r>
        <w:r w:rsidRPr="00D650CA" w:rsidDel="00852F37">
          <w:rPr>
            <w:rStyle w:val="a3"/>
          </w:rPr>
          <w:delText xml:space="preserve"> Гёте</w:delText>
        </w:r>
        <w:r w:rsidR="002060B6" w:rsidDel="00852F37">
          <w:rPr>
            <w:rStyle w:val="a3"/>
          </w:rPr>
          <w:fldChar w:fldCharType="end"/>
        </w:r>
        <w:r w:rsidDel="00852F37">
          <w:delText xml:space="preserve"> был приглашен в дом. Там он начал с большим энтузиазмом излагать свою теорию метаморфозы растений. После этой беседы между Шиллером и Гёте завязалась дружеская переписка, которая не прерывалось до смерти Шиллера и составила один из лучших эпистолярных п</w:delText>
        </w:r>
        <w:r w:rsidR="00695976" w:rsidDel="00852F37">
          <w:delText>амятников мировой литературы</w:delText>
        </w:r>
        <w:r w:rsidDel="00852F37">
          <w:delText xml:space="preserve">.  </w:delText>
        </w:r>
      </w:del>
    </w:p>
    <w:p w14:paraId="744B58DC" w14:textId="3AF596B6" w:rsidR="006D0306" w:rsidDel="00852F37" w:rsidRDefault="00AB4A1A">
      <w:pPr>
        <w:ind w:right="8"/>
        <w:rPr>
          <w:del w:id="382" w:author="ACER" w:date="2019-09-26T22:31:00Z"/>
        </w:rPr>
      </w:pPr>
      <w:del w:id="383" w:author="ACER" w:date="2019-09-26T22:31:00Z">
        <w:r w:rsidDel="00852F37">
          <w:delText xml:space="preserve">Совместная творческая деятельность Гёте и Шиллера имела, прежде всего, своей целью теоретическое осмысление и практическое решение тех задач, которые возникли перед литературой в новый, послереволюционной период. В поисках идеальной формы поэты обратились к античному искусству. В нём они видели высший </w:delText>
        </w:r>
        <w:r w:rsidR="00695976" w:rsidDel="00852F37">
          <w:delText>образец человеческой красоты</w:delText>
        </w:r>
        <w:r w:rsidDel="00852F37">
          <w:delText xml:space="preserve">.  </w:delText>
        </w:r>
      </w:del>
    </w:p>
    <w:p w14:paraId="099CD3F4" w14:textId="5B3E3D96" w:rsidR="006D0306" w:rsidDel="00852F37" w:rsidRDefault="00AB4A1A">
      <w:pPr>
        <w:ind w:right="8"/>
        <w:rPr>
          <w:del w:id="384" w:author="ACER" w:date="2019-09-26T22:31:00Z"/>
        </w:rPr>
      </w:pPr>
      <w:del w:id="385" w:author="ACER" w:date="2019-09-26T22:31:00Z">
        <w:r w:rsidDel="00852F37">
          <w:delText>Когда в «Орах» и «Альманахе муз» появились новые произведения Гёте и Шиллера, в которых отразился их культ античности, высокий гражданский и нравственный пафос, религиозный индифферентизм, против них начался поход со стороны ряда газет и журналов. Критики осуждали трактовку вопросов религии, политики, философии, эстетики. Гёте и Шиллер решили дать противникам резкий отпор, подвергнув беспощадному бичеванию всю пошлость и бездарность современной им немецкой литературы в форме, подсказанной Шиллеру Гёте, — в виде двустиший,</w:delText>
        </w:r>
        <w:r w:rsidR="00695976" w:rsidDel="00852F37">
          <w:delText xml:space="preserve"> наподобие «Ксений» Марциала</w:delText>
        </w:r>
        <w:r w:rsidDel="00852F37">
          <w:delText xml:space="preserve">.  </w:delText>
        </w:r>
      </w:del>
    </w:p>
    <w:p w14:paraId="607BFDFF" w14:textId="1788D265" w:rsidR="006D0306" w:rsidDel="00852F37" w:rsidRDefault="00AB4A1A">
      <w:pPr>
        <w:ind w:right="8"/>
        <w:rPr>
          <w:del w:id="386" w:author="ACER" w:date="2019-09-26T22:31:00Z"/>
        </w:rPr>
      </w:pPr>
      <w:del w:id="387" w:author="ACER" w:date="2019-09-26T22:31:00Z">
        <w:r w:rsidDel="00852F37">
          <w:delText>Начиная с декабря 1795 года, на протяжении восьми месяцев, оба поэта соревновались в создании эпиграмм: к каждому ответу из Йены и Веймара прилагались «Ксении» на просмотр, отзыв и дополнение. Таким образом, совместными усилиями в период с декабря 1795 до августа 1796 года было создано около восьмисот эпиграмм, из которых четыреста четырнадцать были отобраны как наиболее удачные и опубликованы в «Альманахе муз» за 1797 год. Тематика «Ксений» была очень разносторонней. Она включала вопросы политики, философии, истории, религии, литературы и искусства. В них затрагивалось свыше двухсот писателей</w:delText>
        </w:r>
        <w:r w:rsidR="00695976" w:rsidDel="00852F37">
          <w:delText xml:space="preserve"> и литературных произведений</w:delText>
        </w:r>
        <w:r w:rsidDel="00852F37">
          <w:delText xml:space="preserve">. «Ксении» — самое воинственное из созданных обоими классиками сочинений.  </w:delText>
        </w:r>
      </w:del>
    </w:p>
    <w:p w14:paraId="0FCC0EFC" w14:textId="4193217C" w:rsidR="006D0306" w:rsidDel="00852F37" w:rsidRDefault="00AB4A1A">
      <w:pPr>
        <w:spacing w:after="160" w:line="259" w:lineRule="auto"/>
        <w:ind w:left="0" w:firstLine="0"/>
        <w:rPr>
          <w:del w:id="388" w:author="ACER" w:date="2019-09-26T22:31:00Z"/>
        </w:rPr>
      </w:pPr>
      <w:del w:id="389" w:author="ACER" w:date="2019-09-26T22:31:00Z">
        <w:r w:rsidDel="00852F37">
          <w:delText xml:space="preserve"> </w:delText>
        </w:r>
      </w:del>
    </w:p>
    <w:p w14:paraId="226789E1" w14:textId="57D8D747" w:rsidR="006D0306" w:rsidDel="00852F37" w:rsidRDefault="00AB4A1A">
      <w:pPr>
        <w:spacing w:after="337" w:line="259" w:lineRule="auto"/>
        <w:ind w:left="0" w:firstLine="0"/>
        <w:rPr>
          <w:del w:id="390" w:author="ACER" w:date="2019-09-26T22:31:00Z"/>
        </w:rPr>
      </w:pPr>
      <w:del w:id="391" w:author="ACER" w:date="2019-09-26T22:31:00Z">
        <w:r w:rsidDel="00852F37">
          <w:delText xml:space="preserve"> </w:delText>
        </w:r>
      </w:del>
    </w:p>
    <w:p w14:paraId="79213648" w14:textId="0BCBC138" w:rsidR="006D0306" w:rsidDel="00852F37" w:rsidRDefault="00AB4A1A">
      <w:pPr>
        <w:pStyle w:val="3"/>
        <w:rPr>
          <w:del w:id="392" w:author="ACER" w:date="2019-09-26T22:31:00Z"/>
        </w:rPr>
      </w:pPr>
      <w:bookmarkStart w:id="393" w:name="_Toc19124205"/>
      <w:del w:id="394" w:author="ACER" w:date="2019-09-26T22:31:00Z">
        <w:r w:rsidDel="00852F37">
          <w:delText>Переезд в Веймар</w:delText>
        </w:r>
        <w:bookmarkEnd w:id="393"/>
        <w:r w:rsidDel="00852F37">
          <w:delText xml:space="preserve"> </w:delText>
        </w:r>
      </w:del>
    </w:p>
    <w:p w14:paraId="0A2C552E" w14:textId="48B8A640" w:rsidR="006D0306" w:rsidDel="00852F37" w:rsidRDefault="00AB4A1A">
      <w:pPr>
        <w:spacing w:after="142" w:line="259" w:lineRule="auto"/>
        <w:ind w:left="0" w:firstLine="0"/>
        <w:rPr>
          <w:del w:id="395" w:author="ACER" w:date="2019-09-26T22:31:00Z"/>
        </w:rPr>
      </w:pPr>
      <w:del w:id="396" w:author="ACER" w:date="2019-09-26T22:31:00Z">
        <w:r w:rsidDel="00852F37">
          <w:rPr>
            <w:noProof/>
          </w:rPr>
          <w:drawing>
            <wp:inline distT="0" distB="0" distL="0" distR="0" wp14:anchorId="3DBE6FE5" wp14:editId="4DD77676">
              <wp:extent cx="2093976" cy="1377696"/>
              <wp:effectExtent l="0" t="0" r="0" b="0"/>
              <wp:docPr id="1609" name="Picture 1609"/>
              <wp:cNvGraphicFramePr/>
              <a:graphic xmlns:a="http://schemas.openxmlformats.org/drawingml/2006/main">
                <a:graphicData uri="http://schemas.openxmlformats.org/drawingml/2006/picture">
                  <pic:pic xmlns:pic="http://schemas.openxmlformats.org/drawingml/2006/picture">
                    <pic:nvPicPr>
                      <pic:cNvPr id="1609" name="Picture 1609"/>
                      <pic:cNvPicPr/>
                    </pic:nvPicPr>
                    <pic:blipFill>
                      <a:blip r:embed="rId20"/>
                      <a:stretch>
                        <a:fillRect/>
                      </a:stretch>
                    </pic:blipFill>
                    <pic:spPr>
                      <a:xfrm>
                        <a:off x="0" y="0"/>
                        <a:ext cx="2093976" cy="1377696"/>
                      </a:xfrm>
                      <a:prstGeom prst="rect">
                        <a:avLst/>
                      </a:prstGeom>
                    </pic:spPr>
                  </pic:pic>
                </a:graphicData>
              </a:graphic>
            </wp:inline>
          </w:drawing>
        </w:r>
        <w:r w:rsidDel="00852F37">
          <w:delText xml:space="preserve"> </w:delText>
        </w:r>
      </w:del>
    </w:p>
    <w:p w14:paraId="61CC8446" w14:textId="388E5860" w:rsidR="006D0306" w:rsidDel="00852F37" w:rsidRDefault="00AB4A1A">
      <w:pPr>
        <w:ind w:right="8"/>
        <w:rPr>
          <w:del w:id="397" w:author="ACER" w:date="2019-09-26T22:31:00Z"/>
        </w:rPr>
      </w:pPr>
      <w:del w:id="398" w:author="ACER" w:date="2019-09-26T22:31:00Z">
        <w:r w:rsidDel="00852F37">
          <w:delText xml:space="preserve">Дом Шиллера в Веймаре </w:delText>
        </w:r>
      </w:del>
    </w:p>
    <w:p w14:paraId="7DFB64F7" w14:textId="70FBEE73" w:rsidR="006D0306" w:rsidDel="00852F37" w:rsidRDefault="00AB4A1A">
      <w:pPr>
        <w:ind w:right="8"/>
        <w:rPr>
          <w:del w:id="399" w:author="ACER" w:date="2019-09-26T22:31:00Z"/>
        </w:rPr>
      </w:pPr>
      <w:del w:id="400" w:author="ACER" w:date="2019-09-26T22:31:00Z">
        <w:r w:rsidDel="00852F37">
          <w:delText xml:space="preserve">В 1799 году он вернулся в Веймар, где начал издавать несколько литературных журналов на деньги меценатов. Став близким другом Гёте, Шиллер вместе с ним основал Веймарский театр, ставший ведущим театром Германии. Поэт остался в Веймаре до самой своей смерти.  </w:delText>
        </w:r>
      </w:del>
    </w:p>
    <w:p w14:paraId="305D5B61" w14:textId="78EC0335" w:rsidR="006D0306" w:rsidDel="00852F37" w:rsidRDefault="00AB4A1A">
      <w:pPr>
        <w:ind w:right="8"/>
        <w:rPr>
          <w:del w:id="401" w:author="ACER" w:date="2019-09-26T22:31:00Z"/>
        </w:rPr>
      </w:pPr>
      <w:del w:id="402" w:author="ACER" w:date="2019-09-26T22:31:00Z">
        <w:r w:rsidDel="00852F37">
          <w:delText xml:space="preserve">В 1799—1800 годы написал пьесу «Мария Стюарт», сюжет которой занимал его почти два десятилетия. В произведении показал ярчайшую политическую трагедию, запечатлев образ отдалённой эпохи, раздираемой сильнейшими политическими противоречиями. Пьеса имела большой успех у современников. Шиллер закончил её с чувством, что теперь он «овладел ремеслом драматурга».  </w:delText>
        </w:r>
      </w:del>
    </w:p>
    <w:p w14:paraId="088777A0" w14:textId="56F2E6DD" w:rsidR="006D0306" w:rsidDel="00852F37" w:rsidRDefault="00AB4A1A">
      <w:pPr>
        <w:spacing w:after="0"/>
        <w:ind w:right="8"/>
        <w:rPr>
          <w:del w:id="403" w:author="ACER" w:date="2019-09-26T22:31:00Z"/>
        </w:rPr>
      </w:pPr>
      <w:del w:id="404" w:author="ACER" w:date="2019-09-26T22:31:00Z">
        <w:r w:rsidDel="00852F37">
          <w:delText xml:space="preserve">В 1802 году император </w:delText>
        </w:r>
        <w:r w:rsidR="002060B6" w:rsidDel="00852F37">
          <w:rPr>
            <w:rStyle w:val="a3"/>
          </w:rPr>
          <w:fldChar w:fldCharType="begin"/>
        </w:r>
        <w:r w:rsidR="002060B6" w:rsidDel="00852F37">
          <w:rPr>
            <w:rStyle w:val="a3"/>
          </w:rPr>
          <w:delInstrText xml:space="preserve"> HYPERLINK "https://ru.wikipedia.org/wiki/Священная_Римская_империя" </w:delInstrText>
        </w:r>
        <w:r w:rsidR="002060B6" w:rsidDel="00852F37">
          <w:rPr>
            <w:rStyle w:val="a3"/>
          </w:rPr>
          <w:fldChar w:fldCharType="separate"/>
        </w:r>
        <w:r w:rsidRPr="00D650CA" w:rsidDel="00852F37">
          <w:rPr>
            <w:rStyle w:val="a3"/>
          </w:rPr>
          <w:delText>Священной римской империи</w:delText>
        </w:r>
        <w:r w:rsidR="002060B6" w:rsidDel="00852F37">
          <w:rPr>
            <w:rStyle w:val="a3"/>
          </w:rPr>
          <w:fldChar w:fldCharType="end"/>
        </w:r>
        <w:r w:rsidDel="00852F37">
          <w:delText xml:space="preserve"> Франц II пожаловал </w:delText>
        </w:r>
      </w:del>
    </w:p>
    <w:p w14:paraId="5004F15E" w14:textId="1079387A" w:rsidR="006D0306" w:rsidDel="00852F37" w:rsidRDefault="00AB4A1A">
      <w:pPr>
        <w:spacing w:after="310" w:line="279" w:lineRule="auto"/>
        <w:ind w:left="-5"/>
        <w:jc w:val="both"/>
        <w:rPr>
          <w:del w:id="405" w:author="ACER" w:date="2019-09-26T22:31:00Z"/>
        </w:rPr>
      </w:pPr>
      <w:del w:id="406" w:author="ACER" w:date="2019-09-26T22:31:00Z">
        <w:r w:rsidDel="00852F37">
          <w:delText xml:space="preserve">Шиллеру дворянство. Но сам он отнёсся к этому скептически, в своём письме от 17 февраля 1803 года написав Гумбольдту: «Вы, вероятно, смеялись, услышав о возведении нас в более высокое звание. То была затея нашего герцога, и так как всё уже свершилось, то я соглашаюсь принять это звание из-за Лоло и детей. Лоло сейчас в своей стихии, так как вертит шлейфом при дворе».  </w:delText>
        </w:r>
      </w:del>
    </w:p>
    <w:p w14:paraId="68AC7E7C" w14:textId="5C534FB3" w:rsidR="006D0306" w:rsidDel="00852F37" w:rsidRDefault="00AB4A1A">
      <w:pPr>
        <w:pStyle w:val="3"/>
        <w:rPr>
          <w:del w:id="407" w:author="ACER" w:date="2019-09-26T22:31:00Z"/>
        </w:rPr>
      </w:pPr>
      <w:bookmarkStart w:id="408" w:name="_Toc19124206"/>
      <w:del w:id="409" w:author="ACER" w:date="2019-09-26T22:31:00Z">
        <w:r w:rsidDel="00852F37">
          <w:delText>Последние годы жизни</w:delText>
        </w:r>
        <w:bookmarkEnd w:id="408"/>
        <w:r w:rsidDel="00852F37">
          <w:delText xml:space="preserve"> </w:delText>
        </w:r>
      </w:del>
    </w:p>
    <w:p w14:paraId="3C7D44FF" w14:textId="755F2204" w:rsidR="006D0306" w:rsidDel="00852F37" w:rsidRDefault="00AB4A1A">
      <w:pPr>
        <w:spacing w:after="416"/>
        <w:ind w:right="8"/>
        <w:rPr>
          <w:del w:id="410" w:author="ACER" w:date="2019-09-26T22:31:00Z"/>
        </w:rPr>
      </w:pPr>
      <w:del w:id="411" w:author="ACER" w:date="2019-09-26T22:31:00Z">
        <w:r w:rsidDel="00852F37">
          <w:delText xml:space="preserve">Последние годы жизни Шиллера были омрачены тяжёлыми затяжными болезнями. После сильной простуды обострились все старые недуги. Поэт страдал хроническим воспалением лёгких. Скончался 9 мая 1805 года в возрасте 45 лет от туберкулёза.  </w:delText>
        </w:r>
      </w:del>
    </w:p>
    <w:p w14:paraId="2CCCBE55" w14:textId="64C37E95" w:rsidR="006D0306" w:rsidDel="00852F37" w:rsidRDefault="00AB4A1A">
      <w:pPr>
        <w:pStyle w:val="2"/>
        <w:ind w:left="-5"/>
        <w:rPr>
          <w:del w:id="412" w:author="ACER" w:date="2019-09-26T22:31:00Z"/>
        </w:rPr>
      </w:pPr>
      <w:bookmarkStart w:id="413" w:name="_Toc19124207"/>
      <w:del w:id="414" w:author="ACER" w:date="2019-09-26T22:31:00Z">
        <w:r w:rsidDel="00852F37">
          <w:delText>Факты</w:delText>
        </w:r>
        <w:bookmarkEnd w:id="413"/>
        <w:r w:rsidDel="00852F37">
          <w:delText xml:space="preserve"> </w:delText>
        </w:r>
      </w:del>
    </w:p>
    <w:p w14:paraId="45AE9899" w14:textId="1F806EFD" w:rsidR="006D0306" w:rsidDel="00852F37" w:rsidRDefault="00AB4A1A">
      <w:pPr>
        <w:ind w:right="8"/>
        <w:rPr>
          <w:del w:id="415" w:author="ACER" w:date="2019-09-26T22:31:00Z"/>
        </w:rPr>
      </w:pPr>
      <w:del w:id="416" w:author="ACER" w:date="2019-09-26T22:31:00Z">
        <w:r w:rsidDel="00852F37">
          <w:delText xml:space="preserve">Принимал участие в деятельности литературного общества «Блюменорден», созданного Г. Ф. Харсдёрфером в XVII веке для «очистки немецкого литературного языка», сильно засорённого в годы Тридцатилетней войны[41].  </w:delText>
        </w:r>
      </w:del>
    </w:p>
    <w:p w14:paraId="5620F7A1" w14:textId="272B8C75" w:rsidR="006D0306" w:rsidDel="00852F37" w:rsidRDefault="00AB4A1A">
      <w:pPr>
        <w:spacing w:after="202"/>
        <w:ind w:right="491"/>
        <w:rPr>
          <w:del w:id="417" w:author="ACER" w:date="2019-09-26T22:31:00Z"/>
        </w:rPr>
      </w:pPr>
      <w:del w:id="418" w:author="ACER" w:date="2019-09-26T22:31:00Z">
        <w:r w:rsidDel="00852F37">
          <w:delText>Известнейшие баллады Шиллера, написанные им в рамках «года б</w:delText>
        </w:r>
        <w:r w:rsidR="00695976" w:rsidDel="00852F37">
          <w:delText>аллад» (1797)</w:delText>
        </w:r>
        <w:r w:rsidDel="00852F37">
          <w:delText xml:space="preserve"> — Кубок (Der Taucher), Перчатка (Der Handschuh), Поликратов перстень (Der Ring des Polykrates) и Ивиковы журавли (Die Kraniche des Ibykus), стали знакомы российским читателям после переводов В. А. Жуковского.  </w:delText>
        </w:r>
      </w:del>
    </w:p>
    <w:p w14:paraId="49C8B15B" w14:textId="4F48B52A" w:rsidR="006D0306" w:rsidDel="00852F37" w:rsidRDefault="00AB4A1A">
      <w:pPr>
        <w:spacing w:after="191"/>
        <w:ind w:right="8"/>
        <w:rPr>
          <w:del w:id="419" w:author="ACER" w:date="2019-09-26T22:31:00Z"/>
        </w:rPr>
      </w:pPr>
      <w:del w:id="420" w:author="ACER" w:date="2019-09-26T22:31:00Z">
        <w:r w:rsidDel="00852F37">
          <w:delText xml:space="preserve">Мировую известность получила его «Ода к радости» (1785), музыку к которой написал Людвиг ван Бетховен.  </w:delText>
        </w:r>
      </w:del>
    </w:p>
    <w:p w14:paraId="3348D00B" w14:textId="4014EBF2" w:rsidR="006D0306" w:rsidDel="00852F37" w:rsidRDefault="00AB4A1A">
      <w:pPr>
        <w:ind w:right="8"/>
        <w:rPr>
          <w:del w:id="421" w:author="ACER" w:date="2019-09-26T22:31:00Z"/>
        </w:rPr>
      </w:pPr>
      <w:del w:id="422" w:author="ACER" w:date="2019-09-26T22:31:00Z">
        <w:r w:rsidDel="00852F37">
          <w:delText xml:space="preserve">Останки Шиллера </w:delText>
        </w:r>
      </w:del>
    </w:p>
    <w:p w14:paraId="0B6203A0" w14:textId="29BFB6C0" w:rsidR="006D0306" w:rsidDel="00852F37" w:rsidRDefault="00AB4A1A">
      <w:pPr>
        <w:spacing w:after="93" w:line="259" w:lineRule="auto"/>
        <w:ind w:left="0" w:firstLine="0"/>
        <w:rPr>
          <w:del w:id="423" w:author="ACER" w:date="2019-09-26T22:31:00Z"/>
        </w:rPr>
      </w:pPr>
      <w:del w:id="424" w:author="ACER" w:date="2019-09-26T22:31:00Z">
        <w:r w:rsidDel="00852F37">
          <w:rPr>
            <w:noProof/>
          </w:rPr>
          <w:drawing>
            <wp:inline distT="0" distB="0" distL="0" distR="0" wp14:anchorId="5DE877A3" wp14:editId="3A42A233">
              <wp:extent cx="2093976" cy="1618488"/>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21"/>
                      <a:stretch>
                        <a:fillRect/>
                      </a:stretch>
                    </pic:blipFill>
                    <pic:spPr>
                      <a:xfrm>
                        <a:off x="0" y="0"/>
                        <a:ext cx="2093976" cy="1618488"/>
                      </a:xfrm>
                      <a:prstGeom prst="rect">
                        <a:avLst/>
                      </a:prstGeom>
                    </pic:spPr>
                  </pic:pic>
                </a:graphicData>
              </a:graphic>
            </wp:inline>
          </w:drawing>
        </w:r>
        <w:r w:rsidDel="00852F37">
          <w:delText xml:space="preserve"> </w:delText>
        </w:r>
      </w:del>
    </w:p>
    <w:p w14:paraId="4A31CB7E" w14:textId="3F7B75A7" w:rsidR="006D0306" w:rsidDel="00852F37" w:rsidRDefault="00AB4A1A">
      <w:pPr>
        <w:ind w:right="8"/>
        <w:rPr>
          <w:del w:id="425" w:author="ACER" w:date="2019-09-26T22:31:00Z"/>
        </w:rPr>
      </w:pPr>
      <w:del w:id="426" w:author="ACER" w:date="2019-09-26T22:31:00Z">
        <w:r w:rsidDel="00852F37">
          <w:delText xml:space="preserve">Княжеская усыпальница на веймарском кладбище, где похоронен Гёте и установлен пустой гроб Шиллера </w:delText>
        </w:r>
      </w:del>
    </w:p>
    <w:p w14:paraId="73588DB7" w14:textId="0842668B" w:rsidR="006D0306" w:rsidDel="00852F37" w:rsidRDefault="00AB4A1A">
      <w:pPr>
        <w:ind w:right="8"/>
        <w:rPr>
          <w:del w:id="427" w:author="ACER" w:date="2019-09-26T22:31:00Z"/>
        </w:rPr>
      </w:pPr>
      <w:del w:id="428" w:author="ACER" w:date="2019-09-26T22:31:00Z">
        <w:r w:rsidDel="00852F37">
          <w:delText xml:space="preserve">Фридрих Шиллер был похоронен в ночь с 11 на 12 мая 1805 года на веймарском кладбище Якобсфридхоф в склепе Кассенгевёльбе, специально отведённом для дворян и почитаемых жителей Веймара, не имевших собственных фамильных склепов. В 1826 году останки Шиллера решили перезахоронить, но уже не смогли точно идентифицировать. Выбранные произвольно как наиболее подходящие останки были перевезены в библиотеку герцогини </w:delText>
        </w:r>
        <w:commentRangeStart w:id="429"/>
        <w:r w:rsidR="00D650CA" w:rsidDel="00852F37">
          <w:fldChar w:fldCharType="begin"/>
        </w:r>
        <w:r w:rsidR="00D650CA" w:rsidDel="00852F37">
          <w:delInstrText xml:space="preserve"> HYPERLINK "https://ru.wikipedia.org/wiki/Анна_Амалия_Брауншвейгская" </w:delInstrText>
        </w:r>
        <w:r w:rsidR="00D650CA" w:rsidDel="00852F37">
          <w:fldChar w:fldCharType="separate"/>
        </w:r>
        <w:r w:rsidRPr="00D650CA" w:rsidDel="00852F37">
          <w:rPr>
            <w:rStyle w:val="a3"/>
          </w:rPr>
          <w:delText>Анны Амалии,</w:delText>
        </w:r>
        <w:r w:rsidR="00D650CA" w:rsidDel="00852F37">
          <w:fldChar w:fldCharType="end"/>
        </w:r>
        <w:commentRangeEnd w:id="429"/>
        <w:r w:rsidR="0096410A" w:rsidDel="00852F37">
          <w:rPr>
            <w:rStyle w:val="a7"/>
          </w:rPr>
          <w:commentReference w:id="429"/>
        </w:r>
        <w:r w:rsidDel="00852F37">
          <w:delText xml:space="preserve"> а череп некоторое время находился в доме Гёте, написавшего в эти дни (16—17 сентября) стихотворение «Реликвии Шиллера», известное также под названием «В со</w:delText>
        </w:r>
        <w:r w:rsidR="00695976" w:rsidDel="00852F37">
          <w:delText>зерцании черепа Шиллера»</w:delText>
        </w:r>
        <w:r w:rsidDel="00852F37">
          <w:delText xml:space="preserve">. 16 декабря 1827 года эти останки были захоронены в княжеской усыпальнице на новом кладбище, где впоследствии рядом со своим другом согласно завещанию был похоронен и сам Гёте.  </w:delText>
        </w:r>
      </w:del>
    </w:p>
    <w:p w14:paraId="2741A9BB" w14:textId="4DC495B5" w:rsidR="006D0306" w:rsidDel="00852F37" w:rsidRDefault="00AB4A1A">
      <w:pPr>
        <w:spacing w:after="0"/>
        <w:ind w:right="8"/>
        <w:rPr>
          <w:del w:id="430" w:author="ACER" w:date="2019-09-26T22:31:00Z"/>
        </w:rPr>
      </w:pPr>
      <w:del w:id="431" w:author="ACER" w:date="2019-09-26T22:31:00Z">
        <w:r w:rsidDel="00852F37">
          <w:delText xml:space="preserve">В 1911 году был обнаружен ещё один череп, который приписали Шиллеру. </w:delText>
        </w:r>
      </w:del>
    </w:p>
    <w:p w14:paraId="1D193557" w14:textId="2DE19957" w:rsidR="006D0306" w:rsidDel="00852F37" w:rsidRDefault="00AB4A1A">
      <w:pPr>
        <w:spacing w:after="0"/>
        <w:ind w:right="8"/>
        <w:rPr>
          <w:del w:id="432" w:author="ACER" w:date="2019-09-26T22:31:00Z"/>
        </w:rPr>
      </w:pPr>
      <w:del w:id="433" w:author="ACER" w:date="2019-09-26T22:31:00Z">
        <w:r w:rsidDel="00852F37">
          <w:delText xml:space="preserve">Долгое время шли споры о том, какой же из них настоящий. Только весной 2008 года, в рамках акции «Код Фридриха Шиллера», организованной совместно радиостанцией Mitteldeutscher Rundfunk и Фондом «Веймарский классицизм», проведённая в двух независимых лабораториях экспертиза ДНК показала, что ни один из черепов не принадлежал Фридриху Шиллеру. </w:delText>
        </w:r>
      </w:del>
    </w:p>
    <w:p w14:paraId="6B200C3E" w14:textId="05398B81" w:rsidR="006D0306" w:rsidDel="00852F37" w:rsidRDefault="00AB4A1A">
      <w:pPr>
        <w:spacing w:after="0"/>
        <w:ind w:right="8"/>
        <w:rPr>
          <w:del w:id="434" w:author="ACER" w:date="2019-09-26T22:31:00Z"/>
        </w:rPr>
      </w:pPr>
      <w:del w:id="435" w:author="ACER" w:date="2019-09-26T22:31:00Z">
        <w:r w:rsidDel="00852F37">
          <w:delText xml:space="preserve">Останки в гробу Шиллера принадлежат как минимум трём разным людям, их </w:delText>
        </w:r>
      </w:del>
    </w:p>
    <w:p w14:paraId="478284DC" w14:textId="16515C8E" w:rsidR="006D0306" w:rsidDel="00852F37" w:rsidRDefault="00AB4A1A">
      <w:pPr>
        <w:spacing w:after="420"/>
        <w:ind w:right="8"/>
        <w:rPr>
          <w:del w:id="436" w:author="ACER" w:date="2019-09-26T22:31:00Z"/>
        </w:rPr>
      </w:pPr>
      <w:del w:id="437" w:author="ACER" w:date="2019-09-26T22:31:00Z">
        <w:r w:rsidDel="00852F37">
          <w:delText>ДНК также не совпадает ни с о</w:delText>
        </w:r>
        <w:r w:rsidR="00695976" w:rsidDel="00852F37">
          <w:delText>дним из исследовавшихся черепов</w:delText>
        </w:r>
        <w:r w:rsidDel="00852F37">
          <w:delText xml:space="preserve">. Фонд «Веймарский классицизм» принял решение оставить гроб Шиллера пустым.  </w:delText>
        </w:r>
      </w:del>
    </w:p>
    <w:p w14:paraId="752FB9C5" w14:textId="0883BA6F" w:rsidR="006D0306" w:rsidDel="00852F37" w:rsidRDefault="00AB4A1A">
      <w:pPr>
        <w:pStyle w:val="2"/>
        <w:ind w:left="-5"/>
        <w:rPr>
          <w:del w:id="438" w:author="ACER" w:date="2019-09-26T22:31:00Z"/>
        </w:rPr>
      </w:pPr>
      <w:bookmarkStart w:id="439" w:name="_Toc19124208"/>
      <w:del w:id="440" w:author="ACER" w:date="2019-09-26T22:31:00Z">
        <w:r w:rsidDel="00852F37">
          <w:delText>Восприятие творчества Фридриха Шиллера</w:delText>
        </w:r>
        <w:bookmarkEnd w:id="439"/>
        <w:r w:rsidDel="00852F37">
          <w:delText xml:space="preserve"> </w:delText>
        </w:r>
      </w:del>
    </w:p>
    <w:p w14:paraId="42F6B034" w14:textId="61DDEB6F" w:rsidR="006D0306" w:rsidDel="00852F37" w:rsidRDefault="00AB4A1A">
      <w:pPr>
        <w:spacing w:after="202"/>
        <w:ind w:right="8"/>
        <w:rPr>
          <w:del w:id="441" w:author="ACER" w:date="2019-09-26T22:31:00Z"/>
        </w:rPr>
      </w:pPr>
      <w:del w:id="442" w:author="ACER" w:date="2019-09-26T22:31:00Z">
        <w:r w:rsidDel="00852F37">
          <w:delText xml:space="preserve">Сочинения Шиллера были восторженно восприняты не только в Германии, но и других странах Европы. Одни считали Шиллера поэтом свободы, другие — оплотом буржуазной нравственности. Доступные языковые средства и меткие диалоги превратили многие строчки Шиллера в крылатые выражения. В 1859 году столетие со дня рождения Шиллера отмечалось не только в Европе, но и в США. Произведения Фридриха Шиллера заучивались наизусть, с XIX века они вошли в школьные учебники.  </w:delText>
        </w:r>
      </w:del>
    </w:p>
    <w:p w14:paraId="0CD29BA0" w14:textId="5804AAE5" w:rsidR="006D0306" w:rsidDel="00852F37" w:rsidRDefault="00AB4A1A">
      <w:pPr>
        <w:spacing w:after="0"/>
        <w:ind w:right="8"/>
        <w:rPr>
          <w:del w:id="443" w:author="ACER" w:date="2019-09-26T22:31:00Z"/>
        </w:rPr>
      </w:pPr>
      <w:del w:id="444" w:author="ACER" w:date="2019-09-26T22:31:00Z">
        <w:r w:rsidDel="00852F37">
          <w:delText xml:space="preserve">После прихода к власти национал-социалисты пытались представить </w:delText>
        </w:r>
      </w:del>
    </w:p>
    <w:p w14:paraId="06A90FB6" w14:textId="5F7BD50A" w:rsidR="006D0306" w:rsidDel="00852F37" w:rsidRDefault="00AB4A1A">
      <w:pPr>
        <w:ind w:right="8"/>
        <w:rPr>
          <w:del w:id="445" w:author="ACER" w:date="2019-09-26T22:31:00Z"/>
        </w:rPr>
      </w:pPr>
      <w:del w:id="446" w:author="ACER" w:date="2019-09-26T22:31:00Z">
        <w:r w:rsidDel="00852F37">
          <w:delText xml:space="preserve">Шиллера «немецким писателем» в своих пропагандистских целях. Однако в 1941 году постановки «Вильгельма Телля», как и «Дона Карлоса», были запрещены по приказу Гитлера.  </w:delText>
        </w:r>
      </w:del>
    </w:p>
    <w:p w14:paraId="1ECC70A4" w14:textId="6530CA23" w:rsidR="006D0306" w:rsidDel="00852F37" w:rsidRDefault="00AB4A1A">
      <w:pPr>
        <w:spacing w:after="160" w:line="259" w:lineRule="auto"/>
        <w:ind w:left="0" w:firstLine="0"/>
        <w:rPr>
          <w:del w:id="447" w:author="ACER" w:date="2019-09-26T22:31:00Z"/>
        </w:rPr>
      </w:pPr>
      <w:del w:id="448" w:author="ACER" w:date="2019-09-26T22:31:00Z">
        <w:r w:rsidDel="00852F37">
          <w:delText xml:space="preserve"> </w:delText>
        </w:r>
      </w:del>
    </w:p>
    <w:p w14:paraId="240A0DE9" w14:textId="5202853C" w:rsidR="006D0306" w:rsidDel="00852F37" w:rsidRDefault="00AB4A1A">
      <w:pPr>
        <w:spacing w:after="160" w:line="259" w:lineRule="auto"/>
        <w:ind w:left="0" w:firstLine="0"/>
        <w:rPr>
          <w:del w:id="449" w:author="ACER" w:date="2019-09-26T22:31:00Z"/>
        </w:rPr>
      </w:pPr>
      <w:del w:id="450" w:author="ACER" w:date="2019-09-26T22:31:00Z">
        <w:r w:rsidDel="00852F37">
          <w:delText xml:space="preserve"> </w:delText>
        </w:r>
      </w:del>
    </w:p>
    <w:p w14:paraId="30C45E51" w14:textId="2D7FABFD" w:rsidR="006D0306" w:rsidDel="00852F37" w:rsidRDefault="00AB4A1A">
      <w:pPr>
        <w:spacing w:after="161" w:line="259" w:lineRule="auto"/>
        <w:ind w:left="0" w:firstLine="0"/>
        <w:rPr>
          <w:del w:id="451" w:author="ACER" w:date="2019-09-26T22:31:00Z"/>
        </w:rPr>
      </w:pPr>
      <w:del w:id="452" w:author="ACER" w:date="2019-09-26T22:31:00Z">
        <w:r w:rsidDel="00852F37">
          <w:delText xml:space="preserve"> </w:delText>
        </w:r>
      </w:del>
    </w:p>
    <w:p w14:paraId="78630584" w14:textId="12FD88F6" w:rsidR="006D0306" w:rsidDel="00852F37" w:rsidRDefault="00AB4A1A">
      <w:pPr>
        <w:spacing w:after="156" w:line="259" w:lineRule="auto"/>
        <w:ind w:left="0" w:firstLine="0"/>
        <w:rPr>
          <w:del w:id="453" w:author="ACER" w:date="2019-09-26T22:31:00Z"/>
        </w:rPr>
      </w:pPr>
      <w:del w:id="454" w:author="ACER" w:date="2019-09-26T22:31:00Z">
        <w:r w:rsidDel="00852F37">
          <w:delText xml:space="preserve"> </w:delText>
        </w:r>
      </w:del>
    </w:p>
    <w:p w14:paraId="09D78CB9" w14:textId="691FA472" w:rsidR="006D0306" w:rsidDel="00852F37" w:rsidRDefault="00AB4A1A">
      <w:pPr>
        <w:spacing w:after="0" w:line="259" w:lineRule="auto"/>
        <w:ind w:left="0" w:firstLine="0"/>
        <w:rPr>
          <w:del w:id="455" w:author="ACER" w:date="2019-09-26T22:31:00Z"/>
        </w:rPr>
      </w:pPr>
      <w:del w:id="456" w:author="ACER" w:date="2019-09-26T22:31:00Z">
        <w:r w:rsidDel="00852F37">
          <w:delText xml:space="preserve"> </w:delText>
        </w:r>
      </w:del>
    </w:p>
    <w:p w14:paraId="2D3E3ABF" w14:textId="3D4A3E89" w:rsidR="006D0306" w:rsidDel="00852F37" w:rsidRDefault="00AB4A1A">
      <w:pPr>
        <w:pStyle w:val="2"/>
        <w:ind w:left="-5"/>
        <w:rPr>
          <w:del w:id="457" w:author="ACER" w:date="2019-09-26T22:31:00Z"/>
        </w:rPr>
      </w:pPr>
      <w:bookmarkStart w:id="458" w:name="_Toc19124209"/>
      <w:del w:id="459" w:author="ACER" w:date="2019-09-26T22:31:00Z">
        <w:r w:rsidDel="00852F37">
          <w:delText>Память</w:delText>
        </w:r>
        <w:bookmarkEnd w:id="458"/>
        <w:r w:rsidDel="00852F37">
          <w:delText xml:space="preserve"> </w:delText>
        </w:r>
      </w:del>
    </w:p>
    <w:p w14:paraId="47608B4D" w14:textId="343FC7DF" w:rsidR="006D0306" w:rsidDel="00852F37" w:rsidRDefault="00AB4A1A">
      <w:pPr>
        <w:spacing w:after="143" w:line="259" w:lineRule="auto"/>
        <w:ind w:left="0" w:firstLine="0"/>
        <w:rPr>
          <w:del w:id="460" w:author="ACER" w:date="2019-09-26T22:31:00Z"/>
        </w:rPr>
      </w:pPr>
      <w:del w:id="461" w:author="ACER" w:date="2019-09-26T22:31:00Z">
        <w:r w:rsidDel="00852F37">
          <w:rPr>
            <w:noProof/>
          </w:rPr>
          <w:drawing>
            <wp:inline distT="0" distB="0" distL="0" distR="0" wp14:anchorId="29554D47" wp14:editId="488272F6">
              <wp:extent cx="914400" cy="1146048"/>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24"/>
                      <a:stretch>
                        <a:fillRect/>
                      </a:stretch>
                    </pic:blipFill>
                    <pic:spPr>
                      <a:xfrm>
                        <a:off x="0" y="0"/>
                        <a:ext cx="914400" cy="1146048"/>
                      </a:xfrm>
                      <a:prstGeom prst="rect">
                        <a:avLst/>
                      </a:prstGeom>
                    </pic:spPr>
                  </pic:pic>
                </a:graphicData>
              </a:graphic>
            </wp:inline>
          </w:drawing>
        </w:r>
        <w:r w:rsidDel="00852F37">
          <w:delText xml:space="preserve"> </w:delText>
        </w:r>
      </w:del>
    </w:p>
    <w:p w14:paraId="5DCCE19D" w14:textId="6D7FD676" w:rsidR="006D0306" w:rsidDel="00852F37" w:rsidRDefault="00AB4A1A">
      <w:pPr>
        <w:ind w:right="8"/>
        <w:rPr>
          <w:del w:id="462" w:author="ACER" w:date="2019-09-26T22:31:00Z"/>
        </w:rPr>
      </w:pPr>
      <w:del w:id="463" w:author="ACER" w:date="2019-09-26T22:31:00Z">
        <w:r w:rsidDel="00852F37">
          <w:delText xml:space="preserve">Памятник Шиллеру в Калининграде работы Станислава Кауэра  </w:delText>
        </w:r>
      </w:del>
    </w:p>
    <w:p w14:paraId="17F8194E" w14:textId="019F254F" w:rsidR="006D0306" w:rsidDel="00852F37" w:rsidRDefault="00AB4A1A">
      <w:pPr>
        <w:spacing w:after="88" w:line="259" w:lineRule="auto"/>
        <w:ind w:left="0" w:firstLine="0"/>
        <w:rPr>
          <w:del w:id="464" w:author="ACER" w:date="2019-09-26T22:31:00Z"/>
        </w:rPr>
      </w:pPr>
      <w:del w:id="465" w:author="ACER" w:date="2019-09-26T22:31:00Z">
        <w:r w:rsidDel="00852F37">
          <w:rPr>
            <w:noProof/>
          </w:rPr>
          <w:drawing>
            <wp:inline distT="0" distB="0" distL="0" distR="0" wp14:anchorId="4F811CDC" wp14:editId="273D076E">
              <wp:extent cx="859536" cy="1146048"/>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5"/>
                      <a:stretch>
                        <a:fillRect/>
                      </a:stretch>
                    </pic:blipFill>
                    <pic:spPr>
                      <a:xfrm>
                        <a:off x="0" y="0"/>
                        <a:ext cx="859536" cy="1146048"/>
                      </a:xfrm>
                      <a:prstGeom prst="rect">
                        <a:avLst/>
                      </a:prstGeom>
                    </pic:spPr>
                  </pic:pic>
                </a:graphicData>
              </a:graphic>
            </wp:inline>
          </w:drawing>
        </w:r>
        <w:r w:rsidR="002060B6" w:rsidDel="00852F37">
          <w:fldChar w:fldCharType="begin"/>
        </w:r>
        <w:r w:rsidR="002060B6" w:rsidDel="00852F37">
          <w:delInstrText xml:space="preserve"> HYPERLINK "https://commons.wikimedia.org/wiki/File:2009-04-09_Berlin_640.jpg?uselang=ru" \h </w:delInstrText>
        </w:r>
        <w:r w:rsidR="002060B6" w:rsidDel="00852F37">
          <w:fldChar w:fldCharType="separate"/>
        </w:r>
        <w:r w:rsidDel="00852F37">
          <w:delText xml:space="preserve"> </w:delText>
        </w:r>
        <w:r w:rsidR="002060B6" w:rsidDel="00852F37">
          <w:fldChar w:fldCharType="end"/>
        </w:r>
      </w:del>
    </w:p>
    <w:p w14:paraId="23EF93F0" w14:textId="73F5DF17" w:rsidR="006D0306" w:rsidDel="00852F37" w:rsidRDefault="00AB4A1A">
      <w:pPr>
        <w:spacing w:after="42"/>
        <w:ind w:right="8"/>
        <w:rPr>
          <w:del w:id="466" w:author="ACER" w:date="2019-09-26T22:31:00Z"/>
        </w:rPr>
      </w:pPr>
      <w:del w:id="467" w:author="ACER" w:date="2019-09-26T22:31:00Z">
        <w:r w:rsidDel="00852F37">
          <w:delText xml:space="preserve">Памятник Шиллеру на Жандарменмаркте в Берлине работы Рейнгольда </w:delText>
        </w:r>
      </w:del>
    </w:p>
    <w:p w14:paraId="390B266B" w14:textId="534C658E" w:rsidR="006D0306" w:rsidDel="00852F37" w:rsidRDefault="00AB4A1A">
      <w:pPr>
        <w:ind w:right="8"/>
        <w:rPr>
          <w:del w:id="468" w:author="ACER" w:date="2019-09-26T22:31:00Z"/>
        </w:rPr>
      </w:pPr>
      <w:del w:id="469" w:author="ACER" w:date="2019-09-26T22:31:00Z">
        <w:r w:rsidDel="00852F37">
          <w:delText xml:space="preserve">Бегаса  </w:delText>
        </w:r>
      </w:del>
    </w:p>
    <w:p w14:paraId="7BCDB49A" w14:textId="4B4D5275" w:rsidR="006D0306" w:rsidDel="00852F37" w:rsidRDefault="00AB4A1A">
      <w:pPr>
        <w:spacing w:after="143" w:line="259" w:lineRule="auto"/>
        <w:ind w:left="0" w:firstLine="0"/>
        <w:rPr>
          <w:del w:id="470" w:author="ACER" w:date="2019-09-26T22:31:00Z"/>
        </w:rPr>
      </w:pPr>
      <w:del w:id="471" w:author="ACER" w:date="2019-09-26T22:31:00Z">
        <w:r w:rsidDel="00852F37">
          <w:rPr>
            <w:noProof/>
          </w:rPr>
          <w:drawing>
            <wp:inline distT="0" distB="0" distL="0" distR="0" wp14:anchorId="6B52C2D4" wp14:editId="61091DE0">
              <wp:extent cx="859536" cy="1143000"/>
              <wp:effectExtent l="0" t="0" r="0" b="0"/>
              <wp:docPr id="1776" name="Picture 1776"/>
              <wp:cNvGraphicFramePr/>
              <a:graphic xmlns:a="http://schemas.openxmlformats.org/drawingml/2006/main">
                <a:graphicData uri="http://schemas.openxmlformats.org/drawingml/2006/picture">
                  <pic:pic xmlns:pic="http://schemas.openxmlformats.org/drawingml/2006/picture">
                    <pic:nvPicPr>
                      <pic:cNvPr id="1776" name="Picture 1776"/>
                      <pic:cNvPicPr/>
                    </pic:nvPicPr>
                    <pic:blipFill>
                      <a:blip r:embed="rId26"/>
                      <a:stretch>
                        <a:fillRect/>
                      </a:stretch>
                    </pic:blipFill>
                    <pic:spPr>
                      <a:xfrm>
                        <a:off x="0" y="0"/>
                        <a:ext cx="859536" cy="1143000"/>
                      </a:xfrm>
                      <a:prstGeom prst="rect">
                        <a:avLst/>
                      </a:prstGeom>
                    </pic:spPr>
                  </pic:pic>
                </a:graphicData>
              </a:graphic>
            </wp:inline>
          </w:drawing>
        </w:r>
        <w:r w:rsidR="002060B6" w:rsidDel="00852F37">
          <w:fldChar w:fldCharType="begin"/>
        </w:r>
        <w:r w:rsidR="002060B6" w:rsidDel="00852F37">
          <w:delInstrText xml:space="preserve"> HYPERLINK "https://commons.wikimedia.org/wiki/File:Friedrich_Schiller_Monument.Jen</w:delInstrText>
        </w:r>
        <w:r w:rsidR="002060B6" w:rsidDel="00852F37">
          <w:delInstrText xml:space="preserve">a.jpg?uselang=ru" \h </w:delInstrText>
        </w:r>
        <w:r w:rsidR="002060B6" w:rsidDel="00852F37">
          <w:fldChar w:fldCharType="separate"/>
        </w:r>
        <w:r w:rsidDel="00852F37">
          <w:delText xml:space="preserve"> </w:delText>
        </w:r>
        <w:r w:rsidR="002060B6" w:rsidDel="00852F37">
          <w:fldChar w:fldCharType="end"/>
        </w:r>
      </w:del>
    </w:p>
    <w:p w14:paraId="1D968111" w14:textId="5A484524" w:rsidR="006D0306" w:rsidDel="00852F37" w:rsidRDefault="00AB4A1A">
      <w:pPr>
        <w:ind w:right="8"/>
        <w:rPr>
          <w:del w:id="472" w:author="ACER" w:date="2019-09-26T22:31:00Z"/>
        </w:rPr>
      </w:pPr>
      <w:del w:id="473" w:author="ACER" w:date="2019-09-26T22:31:00Z">
        <w:r w:rsidDel="00852F37">
          <w:delText xml:space="preserve">Герма Шиллера перед главным зданием Йенского университета  </w:delText>
        </w:r>
      </w:del>
    </w:p>
    <w:p w14:paraId="31E22C3D" w14:textId="66B657BA" w:rsidR="006D0306" w:rsidDel="00852F37" w:rsidRDefault="00AB4A1A">
      <w:pPr>
        <w:spacing w:after="143" w:line="259" w:lineRule="auto"/>
        <w:ind w:left="0" w:firstLine="0"/>
        <w:rPr>
          <w:del w:id="474" w:author="ACER" w:date="2019-09-26T22:31:00Z"/>
        </w:rPr>
      </w:pPr>
      <w:del w:id="475" w:author="ACER" w:date="2019-09-26T22:31:00Z">
        <w:r w:rsidDel="00852F37">
          <w:rPr>
            <w:noProof/>
          </w:rPr>
          <w:drawing>
            <wp:inline distT="0" distB="0" distL="0" distR="0" wp14:anchorId="35CBF2B7" wp14:editId="6C2B363D">
              <wp:extent cx="804672" cy="1146048"/>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27"/>
                      <a:stretch>
                        <a:fillRect/>
                      </a:stretch>
                    </pic:blipFill>
                    <pic:spPr>
                      <a:xfrm>
                        <a:off x="0" y="0"/>
                        <a:ext cx="804672" cy="1146048"/>
                      </a:xfrm>
                      <a:prstGeom prst="rect">
                        <a:avLst/>
                      </a:prstGeom>
                    </pic:spPr>
                  </pic:pic>
                </a:graphicData>
              </a:graphic>
            </wp:inline>
          </w:drawing>
        </w:r>
        <w:r w:rsidR="002060B6" w:rsidDel="00852F37">
          <w:fldChar w:fldCharType="begin"/>
        </w:r>
        <w:r w:rsidR="002060B6" w:rsidDel="00852F37">
          <w:delInstrText xml:space="preserve"> HYPERLINK "https://commons.wikimedia.org/wiki/File:Schiller_ststue_Belle_Isle_detroit.jpg?uselang=ru" \h </w:delInstrText>
        </w:r>
        <w:r w:rsidR="002060B6" w:rsidDel="00852F37">
          <w:fldChar w:fldCharType="separate"/>
        </w:r>
        <w:r w:rsidDel="00852F37">
          <w:delText xml:space="preserve"> </w:delText>
        </w:r>
        <w:r w:rsidR="002060B6" w:rsidDel="00852F37">
          <w:fldChar w:fldCharType="end"/>
        </w:r>
      </w:del>
    </w:p>
    <w:p w14:paraId="4CC7E971" w14:textId="7308846C" w:rsidR="006D0306" w:rsidDel="00852F37" w:rsidRDefault="00AB4A1A">
      <w:pPr>
        <w:spacing w:after="43"/>
        <w:ind w:right="8"/>
        <w:rPr>
          <w:del w:id="476" w:author="ACER" w:date="2019-09-26T22:31:00Z"/>
        </w:rPr>
      </w:pPr>
      <w:del w:id="477" w:author="ACER" w:date="2019-09-26T22:31:00Z">
        <w:r w:rsidDel="00852F37">
          <w:delText xml:space="preserve">Памятник Шиллеру в парке Белл-Айл[en], Мичиган, работы Хермана </w:delText>
        </w:r>
      </w:del>
    </w:p>
    <w:p w14:paraId="2C536041" w14:textId="60AFF330" w:rsidR="006D0306" w:rsidDel="00852F37" w:rsidRDefault="00AB4A1A">
      <w:pPr>
        <w:ind w:right="8"/>
        <w:rPr>
          <w:del w:id="478" w:author="ACER" w:date="2019-09-26T22:31:00Z"/>
        </w:rPr>
      </w:pPr>
      <w:del w:id="479" w:author="ACER" w:date="2019-09-26T22:31:00Z">
        <w:r w:rsidDel="00852F37">
          <w:delText xml:space="preserve">Матсена  </w:delText>
        </w:r>
      </w:del>
    </w:p>
    <w:p w14:paraId="15A06D0A" w14:textId="0CDB2DF0" w:rsidR="006D0306" w:rsidDel="00852F37" w:rsidRDefault="00AB4A1A">
      <w:pPr>
        <w:spacing w:after="160" w:line="259" w:lineRule="auto"/>
        <w:ind w:left="0" w:firstLine="0"/>
        <w:rPr>
          <w:del w:id="480" w:author="ACER" w:date="2019-09-26T22:31:00Z"/>
        </w:rPr>
      </w:pPr>
      <w:del w:id="481" w:author="ACER" w:date="2019-09-26T22:31:00Z">
        <w:r w:rsidDel="00852F37">
          <w:delText xml:space="preserve"> </w:delText>
        </w:r>
      </w:del>
    </w:p>
    <w:p w14:paraId="4683E0CA" w14:textId="2F7C4CA6" w:rsidR="006D0306" w:rsidDel="00852F37" w:rsidRDefault="00AB4A1A">
      <w:pPr>
        <w:spacing w:after="160" w:line="259" w:lineRule="auto"/>
        <w:ind w:left="0" w:firstLine="0"/>
        <w:rPr>
          <w:del w:id="482" w:author="ACER" w:date="2019-09-26T22:31:00Z"/>
        </w:rPr>
      </w:pPr>
      <w:del w:id="483" w:author="ACER" w:date="2019-09-26T22:31:00Z">
        <w:r w:rsidDel="00852F37">
          <w:delText xml:space="preserve"> </w:delText>
        </w:r>
      </w:del>
    </w:p>
    <w:p w14:paraId="4C537C26" w14:textId="4F115DE7" w:rsidR="006D0306" w:rsidDel="00852F37" w:rsidRDefault="00AB4A1A">
      <w:pPr>
        <w:spacing w:after="161" w:line="259" w:lineRule="auto"/>
        <w:ind w:left="0" w:firstLine="0"/>
        <w:rPr>
          <w:del w:id="484" w:author="ACER" w:date="2019-09-26T22:31:00Z"/>
        </w:rPr>
      </w:pPr>
      <w:del w:id="485" w:author="ACER" w:date="2019-09-26T22:31:00Z">
        <w:r w:rsidDel="00852F37">
          <w:delText xml:space="preserve"> </w:delText>
        </w:r>
      </w:del>
    </w:p>
    <w:p w14:paraId="39CEA4AF" w14:textId="4FB38BC7" w:rsidR="006D0306" w:rsidDel="00852F37" w:rsidRDefault="00AB4A1A">
      <w:pPr>
        <w:spacing w:after="156" w:line="259" w:lineRule="auto"/>
        <w:ind w:left="0" w:firstLine="0"/>
        <w:rPr>
          <w:del w:id="486" w:author="ACER" w:date="2019-09-26T22:31:00Z"/>
        </w:rPr>
      </w:pPr>
      <w:del w:id="487" w:author="ACER" w:date="2019-09-26T22:31:00Z">
        <w:r w:rsidDel="00852F37">
          <w:delText xml:space="preserve"> </w:delText>
        </w:r>
      </w:del>
    </w:p>
    <w:p w14:paraId="4790901C" w14:textId="2791936E" w:rsidR="006D0306" w:rsidDel="00852F37" w:rsidRDefault="00AB4A1A">
      <w:pPr>
        <w:spacing w:after="160" w:line="259" w:lineRule="auto"/>
        <w:ind w:left="0" w:firstLine="0"/>
        <w:rPr>
          <w:del w:id="488" w:author="ACER" w:date="2019-09-26T22:31:00Z"/>
        </w:rPr>
      </w:pPr>
      <w:del w:id="489" w:author="ACER" w:date="2019-09-26T22:31:00Z">
        <w:r w:rsidDel="00852F37">
          <w:delText xml:space="preserve"> </w:delText>
        </w:r>
      </w:del>
    </w:p>
    <w:p w14:paraId="0FF56767" w14:textId="01CCF521" w:rsidR="006D0306" w:rsidDel="00852F37" w:rsidRDefault="00AB4A1A">
      <w:pPr>
        <w:spacing w:after="0" w:line="259" w:lineRule="auto"/>
        <w:ind w:left="0" w:firstLine="0"/>
        <w:rPr>
          <w:del w:id="490" w:author="ACER" w:date="2019-09-26T22:31:00Z"/>
        </w:rPr>
      </w:pPr>
      <w:del w:id="491" w:author="ACER" w:date="2019-09-26T22:31:00Z">
        <w:r w:rsidDel="00852F37">
          <w:delText xml:space="preserve"> </w:delText>
        </w:r>
      </w:del>
    </w:p>
    <w:p w14:paraId="548C9D1A" w14:textId="4EDEA96E" w:rsidR="006D0306" w:rsidDel="00852F37" w:rsidRDefault="00AB4A1A">
      <w:pPr>
        <w:pStyle w:val="2"/>
        <w:spacing w:after="217"/>
        <w:ind w:left="-5"/>
        <w:rPr>
          <w:del w:id="492" w:author="ACER" w:date="2019-09-26T22:31:00Z"/>
        </w:rPr>
      </w:pPr>
      <w:bookmarkStart w:id="493" w:name="_Toc19124210"/>
      <w:del w:id="494" w:author="ACER" w:date="2019-09-26T22:31:00Z">
        <w:r w:rsidDel="00852F37">
          <w:delText>Наиболее известные произведения</w:delText>
        </w:r>
        <w:bookmarkEnd w:id="493"/>
        <w:r w:rsidDel="00852F37">
          <w:delText xml:space="preserve"> </w:delText>
        </w:r>
      </w:del>
    </w:p>
    <w:p w14:paraId="3173E19C" w14:textId="0DBE76D8" w:rsidR="006D0306" w:rsidDel="00852F37" w:rsidRDefault="00AB4A1A">
      <w:pPr>
        <w:pStyle w:val="3"/>
        <w:spacing w:after="294"/>
        <w:rPr>
          <w:del w:id="495" w:author="ACER" w:date="2019-09-26T22:31:00Z"/>
        </w:rPr>
      </w:pPr>
      <w:bookmarkStart w:id="496" w:name="_Toc19124211"/>
      <w:del w:id="497" w:author="ACER" w:date="2019-09-26T22:31:00Z">
        <w:r w:rsidDel="00852F37">
          <w:delText>Пьесы</w:delText>
        </w:r>
        <w:bookmarkEnd w:id="496"/>
        <w:r w:rsidDel="00852F37">
          <w:delText xml:space="preserve"> </w:delText>
        </w:r>
      </w:del>
    </w:p>
    <w:p w14:paraId="45A2FE7B" w14:textId="1C1DEFD5" w:rsidR="006D0306" w:rsidDel="00852F37" w:rsidRDefault="00AB4A1A">
      <w:pPr>
        <w:spacing w:after="195"/>
        <w:ind w:right="8"/>
        <w:rPr>
          <w:del w:id="498" w:author="ACER" w:date="2019-09-26T22:31:00Z"/>
        </w:rPr>
      </w:pPr>
      <w:del w:id="499" w:author="ACER" w:date="2019-09-26T22:31:00Z">
        <w:r w:rsidDel="00852F37">
          <w:delText xml:space="preserve">1781 — «Разбойники» </w:delText>
        </w:r>
      </w:del>
    </w:p>
    <w:p w14:paraId="1909823D" w14:textId="17D06FF9" w:rsidR="006D0306" w:rsidDel="00852F37" w:rsidRDefault="00AB4A1A">
      <w:pPr>
        <w:numPr>
          <w:ilvl w:val="0"/>
          <w:numId w:val="1"/>
        </w:numPr>
        <w:spacing w:after="189"/>
        <w:ind w:right="8" w:hanging="629"/>
        <w:rPr>
          <w:del w:id="500" w:author="ACER" w:date="2019-09-26T22:31:00Z"/>
        </w:rPr>
      </w:pPr>
      <w:del w:id="501" w:author="ACER" w:date="2019-09-26T22:31:00Z">
        <w:r w:rsidDel="00852F37">
          <w:delText xml:space="preserve">— «Заговор Фиеско в Генуе» </w:delText>
        </w:r>
      </w:del>
    </w:p>
    <w:p w14:paraId="1CD61190" w14:textId="52DA2D48" w:rsidR="006D0306" w:rsidDel="00852F37" w:rsidRDefault="00AB4A1A">
      <w:pPr>
        <w:numPr>
          <w:ilvl w:val="0"/>
          <w:numId w:val="1"/>
        </w:numPr>
        <w:spacing w:after="197"/>
        <w:ind w:right="8" w:hanging="629"/>
        <w:rPr>
          <w:del w:id="502" w:author="ACER" w:date="2019-09-26T22:31:00Z"/>
        </w:rPr>
      </w:pPr>
      <w:del w:id="503" w:author="ACER" w:date="2019-09-26T22:31:00Z">
        <w:r w:rsidDel="00852F37">
          <w:delText xml:space="preserve">— «Коварство и любовь» </w:delText>
        </w:r>
      </w:del>
    </w:p>
    <w:p w14:paraId="5B6C8C04" w14:textId="2B16B691" w:rsidR="006D0306" w:rsidDel="00852F37" w:rsidRDefault="00AB4A1A">
      <w:pPr>
        <w:spacing w:after="195"/>
        <w:ind w:right="8"/>
        <w:rPr>
          <w:del w:id="504" w:author="ACER" w:date="2019-09-26T22:31:00Z"/>
        </w:rPr>
      </w:pPr>
      <w:del w:id="505" w:author="ACER" w:date="2019-09-26T22:31:00Z">
        <w:r w:rsidDel="00852F37">
          <w:delText xml:space="preserve">1787 — «Дон Карлос, инфант испанский» </w:delText>
        </w:r>
      </w:del>
    </w:p>
    <w:p w14:paraId="6E4452F6" w14:textId="77B97337" w:rsidR="006D0306" w:rsidDel="00852F37" w:rsidRDefault="00AB4A1A">
      <w:pPr>
        <w:spacing w:after="199"/>
        <w:ind w:right="8"/>
        <w:rPr>
          <w:del w:id="506" w:author="ACER" w:date="2019-09-26T22:31:00Z"/>
        </w:rPr>
      </w:pPr>
      <w:del w:id="507" w:author="ACER" w:date="2019-09-26T22:31:00Z">
        <w:r w:rsidDel="00852F37">
          <w:delText xml:space="preserve">1797—1799 — драматическая трилогия «Валленштейн»:  </w:delText>
        </w:r>
      </w:del>
    </w:p>
    <w:p w14:paraId="4E2F9B95" w14:textId="4DBE8DA2" w:rsidR="006D0306" w:rsidDel="00852F37" w:rsidRDefault="00AB4A1A">
      <w:pPr>
        <w:spacing w:after="203"/>
        <w:ind w:right="8"/>
        <w:rPr>
          <w:del w:id="508" w:author="ACER" w:date="2019-09-26T22:31:00Z"/>
        </w:rPr>
      </w:pPr>
      <w:del w:id="509" w:author="ACER" w:date="2019-09-26T22:31:00Z">
        <w:r w:rsidDel="00852F37">
          <w:delText xml:space="preserve">Лагерь Валленштейна </w:delText>
        </w:r>
      </w:del>
    </w:p>
    <w:p w14:paraId="1370727B" w14:textId="69866587" w:rsidR="006D0306" w:rsidDel="00852F37" w:rsidRDefault="00AB4A1A">
      <w:pPr>
        <w:spacing w:after="204"/>
        <w:ind w:right="8"/>
        <w:rPr>
          <w:del w:id="510" w:author="ACER" w:date="2019-09-26T22:31:00Z"/>
        </w:rPr>
      </w:pPr>
      <w:del w:id="511" w:author="ACER" w:date="2019-09-26T22:31:00Z">
        <w:r w:rsidDel="00852F37">
          <w:delText xml:space="preserve">Пикколомини </w:delText>
        </w:r>
      </w:del>
    </w:p>
    <w:p w14:paraId="5BE499DF" w14:textId="4E8BD1E6" w:rsidR="006D0306" w:rsidDel="00852F37" w:rsidRDefault="00AB4A1A">
      <w:pPr>
        <w:spacing w:after="191"/>
        <w:ind w:right="8"/>
        <w:rPr>
          <w:del w:id="512" w:author="ACER" w:date="2019-09-26T22:31:00Z"/>
        </w:rPr>
      </w:pPr>
      <w:del w:id="513" w:author="ACER" w:date="2019-09-26T22:31:00Z">
        <w:r w:rsidDel="00852F37">
          <w:delText xml:space="preserve">Смерть Валленштейна </w:delText>
        </w:r>
      </w:del>
    </w:p>
    <w:p w14:paraId="6BEFDAE6" w14:textId="590CB055" w:rsidR="006D0306" w:rsidDel="00852F37" w:rsidRDefault="00AB4A1A">
      <w:pPr>
        <w:numPr>
          <w:ilvl w:val="0"/>
          <w:numId w:val="2"/>
        </w:numPr>
        <w:spacing w:after="188"/>
        <w:ind w:right="8" w:hanging="629"/>
        <w:rPr>
          <w:del w:id="514" w:author="ACER" w:date="2019-09-26T22:31:00Z"/>
        </w:rPr>
      </w:pPr>
      <w:del w:id="515" w:author="ACER" w:date="2019-09-26T22:31:00Z">
        <w:r w:rsidDel="00852F37">
          <w:delText xml:space="preserve">— «Мария Стюарт» </w:delText>
        </w:r>
      </w:del>
    </w:p>
    <w:p w14:paraId="6BAD900E" w14:textId="590E2D78" w:rsidR="006D0306" w:rsidDel="00852F37" w:rsidRDefault="00AB4A1A">
      <w:pPr>
        <w:numPr>
          <w:ilvl w:val="0"/>
          <w:numId w:val="2"/>
        </w:numPr>
        <w:spacing w:after="194"/>
        <w:ind w:right="8" w:hanging="629"/>
        <w:rPr>
          <w:del w:id="516" w:author="ACER" w:date="2019-09-26T22:31:00Z"/>
        </w:rPr>
      </w:pPr>
      <w:del w:id="517" w:author="ACER" w:date="2019-09-26T22:31:00Z">
        <w:r w:rsidDel="00852F37">
          <w:delText xml:space="preserve">— «Орлеанская дева» </w:delText>
        </w:r>
      </w:del>
    </w:p>
    <w:p w14:paraId="7C7C5581" w14:textId="03E0D51B" w:rsidR="006D0306" w:rsidDel="00852F37" w:rsidRDefault="00AB4A1A">
      <w:pPr>
        <w:numPr>
          <w:ilvl w:val="0"/>
          <w:numId w:val="3"/>
        </w:numPr>
        <w:spacing w:after="193"/>
        <w:ind w:right="8" w:hanging="629"/>
        <w:rPr>
          <w:del w:id="518" w:author="ACER" w:date="2019-09-26T22:31:00Z"/>
        </w:rPr>
      </w:pPr>
      <w:del w:id="519" w:author="ACER" w:date="2019-09-26T22:31:00Z">
        <w:r w:rsidDel="00852F37">
          <w:delText xml:space="preserve">— «Мессинская невеста» </w:delText>
        </w:r>
      </w:del>
    </w:p>
    <w:p w14:paraId="48E92FC5" w14:textId="609CFEB3" w:rsidR="006D0306" w:rsidDel="00852F37" w:rsidRDefault="00AB4A1A">
      <w:pPr>
        <w:numPr>
          <w:ilvl w:val="0"/>
          <w:numId w:val="3"/>
        </w:numPr>
        <w:spacing w:after="199"/>
        <w:ind w:right="8" w:hanging="629"/>
        <w:rPr>
          <w:del w:id="520" w:author="ACER" w:date="2019-09-26T22:31:00Z"/>
        </w:rPr>
      </w:pPr>
      <w:del w:id="521" w:author="ACER" w:date="2019-09-26T22:31:00Z">
        <w:r w:rsidDel="00852F37">
          <w:delText xml:space="preserve">— «Вильгельм Телль» </w:delText>
        </w:r>
      </w:del>
    </w:p>
    <w:p w14:paraId="34DA86C9" w14:textId="216A5A81" w:rsidR="006D0306" w:rsidDel="00852F37" w:rsidRDefault="00AB4A1A">
      <w:pPr>
        <w:spacing w:after="323"/>
        <w:ind w:right="8"/>
        <w:rPr>
          <w:del w:id="522" w:author="ACER" w:date="2019-09-26T22:31:00Z"/>
        </w:rPr>
      </w:pPr>
      <w:del w:id="523" w:author="ACER" w:date="2019-09-26T22:31:00Z">
        <w:r w:rsidDel="00852F37">
          <w:delText xml:space="preserve">«Димитрий» (не была окончена из-за смерти драматурга) </w:delText>
        </w:r>
      </w:del>
    </w:p>
    <w:p w14:paraId="3E71AE47" w14:textId="02365A5C" w:rsidR="006D0306" w:rsidDel="00852F37" w:rsidRDefault="00AB4A1A">
      <w:pPr>
        <w:pStyle w:val="3"/>
        <w:spacing w:after="308"/>
        <w:rPr>
          <w:del w:id="524" w:author="ACER" w:date="2019-09-26T22:31:00Z"/>
        </w:rPr>
      </w:pPr>
      <w:bookmarkStart w:id="525" w:name="_Toc19124212"/>
      <w:del w:id="526" w:author="ACER" w:date="2019-09-26T22:31:00Z">
        <w:r w:rsidDel="00852F37">
          <w:delText>Проза</w:delText>
        </w:r>
        <w:bookmarkEnd w:id="525"/>
        <w:r w:rsidDel="00852F37">
          <w:delText xml:space="preserve"> </w:delText>
        </w:r>
      </w:del>
    </w:p>
    <w:p w14:paraId="2A37AACB" w14:textId="64B6E657" w:rsidR="006D0306" w:rsidDel="00852F37" w:rsidRDefault="00AB4A1A">
      <w:pPr>
        <w:spacing w:after="191"/>
        <w:ind w:right="8"/>
        <w:rPr>
          <w:del w:id="527" w:author="ACER" w:date="2019-09-26T22:31:00Z"/>
        </w:rPr>
      </w:pPr>
      <w:del w:id="528" w:author="ACER" w:date="2019-09-26T22:31:00Z">
        <w:r w:rsidDel="00852F37">
          <w:delText xml:space="preserve">Статья «Преступник из-за потерянной чести» (1786) </w:delText>
        </w:r>
      </w:del>
    </w:p>
    <w:p w14:paraId="349FEEC9" w14:textId="037A133E" w:rsidR="006D0306" w:rsidDel="00852F37" w:rsidRDefault="00AB4A1A">
      <w:pPr>
        <w:spacing w:after="205"/>
        <w:ind w:right="8"/>
        <w:rPr>
          <w:del w:id="529" w:author="ACER" w:date="2019-09-26T22:31:00Z"/>
        </w:rPr>
      </w:pPr>
      <w:del w:id="530" w:author="ACER" w:date="2019-09-26T22:31:00Z">
        <w:r w:rsidDel="00852F37">
          <w:delText xml:space="preserve">1794 — 1805 «И.-В. Гёте» Ф. Шиллер Переписка </w:delText>
        </w:r>
      </w:del>
    </w:p>
    <w:p w14:paraId="769861F8" w14:textId="3BE91654" w:rsidR="006D0306" w:rsidDel="00852F37" w:rsidRDefault="00AB4A1A">
      <w:pPr>
        <w:spacing w:after="199"/>
        <w:ind w:right="8"/>
        <w:rPr>
          <w:del w:id="531" w:author="ACER" w:date="2019-09-26T22:31:00Z"/>
        </w:rPr>
      </w:pPr>
      <w:del w:id="532" w:author="ACER" w:date="2019-09-26T22:31:00Z">
        <w:r w:rsidDel="00852F37">
          <w:delText xml:space="preserve">«Духовидец» (роман, окончен Хансом Хайнцем Эверсом) </w:delText>
        </w:r>
      </w:del>
    </w:p>
    <w:p w14:paraId="4EF355D6" w14:textId="450FD585" w:rsidR="006D0306" w:rsidRPr="00AB4A1A" w:rsidDel="00852F37" w:rsidRDefault="00AB4A1A">
      <w:pPr>
        <w:spacing w:after="326"/>
        <w:ind w:right="8"/>
        <w:rPr>
          <w:del w:id="533" w:author="ACER" w:date="2019-09-26T22:31:00Z"/>
          <w:lang w:val="en-US"/>
        </w:rPr>
      </w:pPr>
      <w:del w:id="534" w:author="ACER" w:date="2019-09-26T22:31:00Z">
        <w:r w:rsidRPr="00AB4A1A" w:rsidDel="00852F37">
          <w:rPr>
            <w:lang w:val="en-US"/>
          </w:rPr>
          <w:delText xml:space="preserve">Eine großmütige Handlung </w:delText>
        </w:r>
      </w:del>
    </w:p>
    <w:p w14:paraId="6830DE90" w14:textId="3615A784" w:rsidR="006D0306" w:rsidRPr="00AB4A1A" w:rsidDel="00852F37" w:rsidRDefault="00AB4A1A">
      <w:pPr>
        <w:pStyle w:val="3"/>
        <w:rPr>
          <w:del w:id="535" w:author="ACER" w:date="2019-09-26T22:31:00Z"/>
          <w:lang w:val="en-US"/>
        </w:rPr>
      </w:pPr>
      <w:bookmarkStart w:id="536" w:name="_Toc19124213"/>
      <w:del w:id="537" w:author="ACER" w:date="2019-09-26T22:31:00Z">
        <w:r w:rsidDel="00852F37">
          <w:delText>Философские</w:delText>
        </w:r>
        <w:r w:rsidRPr="00AB4A1A" w:rsidDel="00852F37">
          <w:rPr>
            <w:lang w:val="en-US"/>
          </w:rPr>
          <w:delText xml:space="preserve"> </w:delText>
        </w:r>
        <w:r w:rsidDel="00852F37">
          <w:delText>работы</w:delText>
        </w:r>
        <w:bookmarkEnd w:id="536"/>
        <w:r w:rsidRPr="00AB4A1A" w:rsidDel="00852F37">
          <w:rPr>
            <w:lang w:val="en-US"/>
          </w:rPr>
          <w:delText xml:space="preserve"> </w:delText>
        </w:r>
      </w:del>
    </w:p>
    <w:p w14:paraId="35D722C3" w14:textId="56098987" w:rsidR="006D0306" w:rsidRPr="00AB4A1A" w:rsidDel="00852F37" w:rsidRDefault="00AB4A1A">
      <w:pPr>
        <w:ind w:right="8"/>
        <w:rPr>
          <w:del w:id="538" w:author="ACER" w:date="2019-09-26T22:31:00Z"/>
          <w:lang w:val="en-US"/>
        </w:rPr>
      </w:pPr>
      <w:del w:id="539" w:author="ACER" w:date="2019-09-26T22:31:00Z">
        <w:r w:rsidRPr="00AB4A1A" w:rsidDel="00852F37">
          <w:rPr>
            <w:lang w:val="en-US"/>
          </w:rPr>
          <w:delText xml:space="preserve">Philosophie der Physiologie (1779) </w:delText>
        </w:r>
      </w:del>
    </w:p>
    <w:p w14:paraId="195D74A0" w14:textId="30CBB79F" w:rsidR="006D0306" w:rsidRPr="00AB4A1A" w:rsidDel="00852F37" w:rsidRDefault="00AB4A1A">
      <w:pPr>
        <w:spacing w:after="205"/>
        <w:ind w:right="8"/>
        <w:rPr>
          <w:del w:id="540" w:author="ACER" w:date="2019-09-26T22:31:00Z"/>
          <w:lang w:val="en-US"/>
        </w:rPr>
      </w:pPr>
      <w:del w:id="541" w:author="ACER" w:date="2019-09-26T22:31:00Z">
        <w:r w:rsidDel="00852F37">
          <w:delText>О</w:delText>
        </w:r>
        <w:r w:rsidRPr="00AB4A1A" w:rsidDel="00852F37">
          <w:rPr>
            <w:lang w:val="en-US"/>
          </w:rPr>
          <w:delText xml:space="preserve"> </w:delText>
        </w:r>
        <w:r w:rsidDel="00852F37">
          <w:delText>взаимосвязи</w:delText>
        </w:r>
        <w:r w:rsidRPr="00AB4A1A" w:rsidDel="00852F37">
          <w:rPr>
            <w:lang w:val="en-US"/>
          </w:rPr>
          <w:delText xml:space="preserve"> </w:delText>
        </w:r>
        <w:r w:rsidDel="00852F37">
          <w:delText>животной</w:delText>
        </w:r>
        <w:r w:rsidRPr="00AB4A1A" w:rsidDel="00852F37">
          <w:rPr>
            <w:lang w:val="en-US"/>
          </w:rPr>
          <w:delText xml:space="preserve"> </w:delText>
        </w:r>
        <w:r w:rsidDel="00852F37">
          <w:delText>природы</w:delText>
        </w:r>
        <w:r w:rsidRPr="00AB4A1A" w:rsidDel="00852F37">
          <w:rPr>
            <w:lang w:val="en-US"/>
          </w:rPr>
          <w:delText xml:space="preserve"> </w:delText>
        </w:r>
        <w:r w:rsidDel="00852F37">
          <w:delText>человека</w:delText>
        </w:r>
        <w:r w:rsidRPr="00AB4A1A" w:rsidDel="00852F37">
          <w:rPr>
            <w:lang w:val="en-US"/>
          </w:rPr>
          <w:delText xml:space="preserve"> </w:delText>
        </w:r>
        <w:r w:rsidDel="00852F37">
          <w:delText>с</w:delText>
        </w:r>
        <w:r w:rsidRPr="00AB4A1A" w:rsidDel="00852F37">
          <w:rPr>
            <w:lang w:val="en-US"/>
          </w:rPr>
          <w:delText xml:space="preserve"> </w:delText>
        </w:r>
        <w:r w:rsidDel="00852F37">
          <w:delText>его</w:delText>
        </w:r>
        <w:r w:rsidRPr="00AB4A1A" w:rsidDel="00852F37">
          <w:rPr>
            <w:lang w:val="en-US"/>
          </w:rPr>
          <w:delText xml:space="preserve"> </w:delText>
        </w:r>
        <w:r w:rsidDel="00852F37">
          <w:delText>духовной</w:delText>
        </w:r>
        <w:r w:rsidRPr="00AB4A1A" w:rsidDel="00852F37">
          <w:rPr>
            <w:lang w:val="en-US"/>
          </w:rPr>
          <w:delText xml:space="preserve"> </w:delText>
        </w:r>
        <w:r w:rsidDel="00852F37">
          <w:delText>природой</w:delText>
        </w:r>
        <w:r w:rsidRPr="00AB4A1A" w:rsidDel="00852F37">
          <w:rPr>
            <w:lang w:val="en-US"/>
          </w:rPr>
          <w:delText xml:space="preserve"> / Über den Zusammenhang der tierischen Natur des Menschen mit seiner geistigen (1780) </w:delText>
        </w:r>
      </w:del>
    </w:p>
    <w:p w14:paraId="314FD32D" w14:textId="26E21CC0" w:rsidR="006D0306" w:rsidRPr="00AB4A1A" w:rsidDel="00852F37" w:rsidRDefault="00AB4A1A">
      <w:pPr>
        <w:spacing w:after="205"/>
        <w:ind w:right="8"/>
        <w:rPr>
          <w:del w:id="542" w:author="ACER" w:date="2019-09-26T22:31:00Z"/>
          <w:lang w:val="en-US"/>
        </w:rPr>
      </w:pPr>
      <w:del w:id="543" w:author="ACER" w:date="2019-09-26T22:31:00Z">
        <w:r w:rsidRPr="00AB4A1A" w:rsidDel="00852F37">
          <w:rPr>
            <w:lang w:val="en-US"/>
          </w:rPr>
          <w:delText xml:space="preserve">Die Schaubühne als eine moralische Anstalt betrachtet (1784) </w:delText>
        </w:r>
      </w:del>
    </w:p>
    <w:p w14:paraId="5E652FE6" w14:textId="7E83AEE1" w:rsidR="006D0306" w:rsidRPr="00AB4A1A" w:rsidDel="00852F37" w:rsidRDefault="00AB4A1A">
      <w:pPr>
        <w:ind w:right="8"/>
        <w:rPr>
          <w:del w:id="544" w:author="ACER" w:date="2019-09-26T22:31:00Z"/>
          <w:lang w:val="en-US"/>
        </w:rPr>
      </w:pPr>
      <w:del w:id="545" w:author="ACER" w:date="2019-09-26T22:31:00Z">
        <w:r w:rsidRPr="00AB4A1A" w:rsidDel="00852F37">
          <w:rPr>
            <w:lang w:val="en-US"/>
          </w:rPr>
          <w:delText xml:space="preserve">Über den Grund des Vergnügens an tragischen Gegenständen (1792) </w:delText>
        </w:r>
      </w:del>
    </w:p>
    <w:p w14:paraId="6AEB807D" w14:textId="4B520FAC" w:rsidR="006D0306" w:rsidRPr="00AB4A1A" w:rsidDel="00852F37" w:rsidRDefault="00AB4A1A">
      <w:pPr>
        <w:spacing w:after="193"/>
        <w:ind w:right="8"/>
        <w:rPr>
          <w:del w:id="546" w:author="ACER" w:date="2019-09-26T22:31:00Z"/>
          <w:lang w:val="en-US"/>
        </w:rPr>
      </w:pPr>
      <w:del w:id="547" w:author="ACER" w:date="2019-09-26T22:31:00Z">
        <w:r w:rsidRPr="00AB4A1A" w:rsidDel="00852F37">
          <w:rPr>
            <w:lang w:val="en-US"/>
          </w:rPr>
          <w:delText xml:space="preserve">Augustenburger Briefe (1793) </w:delText>
        </w:r>
      </w:del>
    </w:p>
    <w:p w14:paraId="67AD37DD" w14:textId="3097A6CF" w:rsidR="006D0306" w:rsidRPr="00AB4A1A" w:rsidDel="00852F37" w:rsidRDefault="00AB4A1A">
      <w:pPr>
        <w:ind w:right="8"/>
        <w:rPr>
          <w:del w:id="548" w:author="ACER" w:date="2019-09-26T22:31:00Z"/>
          <w:lang w:val="en-US"/>
        </w:rPr>
      </w:pPr>
      <w:del w:id="549" w:author="ACER" w:date="2019-09-26T22:31:00Z">
        <w:r w:rsidDel="00852F37">
          <w:delText>О</w:delText>
        </w:r>
        <w:r w:rsidRPr="00AB4A1A" w:rsidDel="00852F37">
          <w:rPr>
            <w:lang w:val="en-US"/>
          </w:rPr>
          <w:delText xml:space="preserve"> </w:delText>
        </w:r>
        <w:r w:rsidDel="00852F37">
          <w:delText>грации</w:delText>
        </w:r>
        <w:r w:rsidRPr="00AB4A1A" w:rsidDel="00852F37">
          <w:rPr>
            <w:lang w:val="en-US"/>
          </w:rPr>
          <w:delText xml:space="preserve"> </w:delText>
        </w:r>
        <w:r w:rsidDel="00852F37">
          <w:delText>и</w:delText>
        </w:r>
        <w:r w:rsidRPr="00AB4A1A" w:rsidDel="00852F37">
          <w:rPr>
            <w:lang w:val="en-US"/>
          </w:rPr>
          <w:delText xml:space="preserve"> </w:delText>
        </w:r>
        <w:r w:rsidDel="00852F37">
          <w:delText>достоинстве</w:delText>
        </w:r>
        <w:r w:rsidRPr="00AB4A1A" w:rsidDel="00852F37">
          <w:rPr>
            <w:lang w:val="en-US"/>
          </w:rPr>
          <w:delText xml:space="preserve"> / Über Anmut und Würde (1793) </w:delText>
        </w:r>
      </w:del>
    </w:p>
    <w:p w14:paraId="7B450E3F" w14:textId="72EE735B" w:rsidR="006D0306" w:rsidRPr="00AB4A1A" w:rsidDel="00852F37" w:rsidRDefault="00AB4A1A">
      <w:pPr>
        <w:spacing w:after="203"/>
        <w:ind w:right="8"/>
        <w:rPr>
          <w:del w:id="550" w:author="ACER" w:date="2019-09-26T22:31:00Z"/>
          <w:lang w:val="en-US"/>
        </w:rPr>
      </w:pPr>
      <w:del w:id="551" w:author="ACER" w:date="2019-09-26T22:31:00Z">
        <w:r w:rsidRPr="00AB4A1A" w:rsidDel="00852F37">
          <w:rPr>
            <w:lang w:val="en-US"/>
          </w:rPr>
          <w:delText xml:space="preserve">Kallias-Briefe (1793) </w:delText>
        </w:r>
      </w:del>
    </w:p>
    <w:p w14:paraId="2340757C" w14:textId="2030D976" w:rsidR="006D0306" w:rsidRPr="00AB4A1A" w:rsidDel="00852F37" w:rsidRDefault="00AB4A1A">
      <w:pPr>
        <w:spacing w:after="204"/>
        <w:ind w:right="8"/>
        <w:rPr>
          <w:del w:id="552" w:author="ACER" w:date="2019-09-26T22:31:00Z"/>
          <w:lang w:val="en-US"/>
        </w:rPr>
      </w:pPr>
      <w:del w:id="553" w:author="ACER" w:date="2019-09-26T22:31:00Z">
        <w:r w:rsidDel="00852F37">
          <w:delText>Письма</w:delText>
        </w:r>
        <w:r w:rsidRPr="00AB4A1A" w:rsidDel="00852F37">
          <w:rPr>
            <w:lang w:val="en-US"/>
          </w:rPr>
          <w:delText xml:space="preserve"> </w:delText>
        </w:r>
        <w:r w:rsidDel="00852F37">
          <w:delText>об</w:delText>
        </w:r>
        <w:r w:rsidRPr="00AB4A1A" w:rsidDel="00852F37">
          <w:rPr>
            <w:lang w:val="en-US"/>
          </w:rPr>
          <w:delText xml:space="preserve"> </w:delText>
        </w:r>
        <w:r w:rsidDel="00852F37">
          <w:delText>эстетическом</w:delText>
        </w:r>
        <w:r w:rsidRPr="00AB4A1A" w:rsidDel="00852F37">
          <w:rPr>
            <w:lang w:val="en-US"/>
          </w:rPr>
          <w:delText xml:space="preserve"> </w:delText>
        </w:r>
        <w:r w:rsidDel="00852F37">
          <w:delText>воспитании</w:delText>
        </w:r>
        <w:r w:rsidRPr="00AB4A1A" w:rsidDel="00852F37">
          <w:rPr>
            <w:lang w:val="en-US"/>
          </w:rPr>
          <w:delText xml:space="preserve"> </w:delText>
        </w:r>
        <w:r w:rsidDel="00852F37">
          <w:delText>человека</w:delText>
        </w:r>
        <w:r w:rsidRPr="00AB4A1A" w:rsidDel="00852F37">
          <w:rPr>
            <w:lang w:val="en-US"/>
          </w:rPr>
          <w:delText xml:space="preserve"> / Über die ästhetische Erziehung des Menschen (1795) </w:delText>
        </w:r>
      </w:del>
    </w:p>
    <w:p w14:paraId="7AE7CD6A" w14:textId="75EB993E" w:rsidR="006D0306" w:rsidRPr="00AB4A1A" w:rsidDel="00852F37" w:rsidRDefault="00AB4A1A">
      <w:pPr>
        <w:spacing w:after="205"/>
        <w:ind w:right="8"/>
        <w:rPr>
          <w:del w:id="554" w:author="ACER" w:date="2019-09-26T22:31:00Z"/>
          <w:lang w:val="en-US"/>
        </w:rPr>
      </w:pPr>
      <w:del w:id="555" w:author="ACER" w:date="2019-09-26T22:31:00Z">
        <w:r w:rsidDel="00852F37">
          <w:delText>О</w:delText>
        </w:r>
        <w:r w:rsidRPr="00AB4A1A" w:rsidDel="00852F37">
          <w:rPr>
            <w:lang w:val="en-US"/>
          </w:rPr>
          <w:delText xml:space="preserve"> </w:delText>
        </w:r>
        <w:r w:rsidDel="00852F37">
          <w:delText>наивной</w:delText>
        </w:r>
        <w:r w:rsidRPr="00AB4A1A" w:rsidDel="00852F37">
          <w:rPr>
            <w:lang w:val="en-US"/>
          </w:rPr>
          <w:delText xml:space="preserve"> </w:delText>
        </w:r>
        <w:r w:rsidDel="00852F37">
          <w:delText>и</w:delText>
        </w:r>
        <w:r w:rsidRPr="00AB4A1A" w:rsidDel="00852F37">
          <w:rPr>
            <w:lang w:val="en-US"/>
          </w:rPr>
          <w:delText xml:space="preserve"> </w:delText>
        </w:r>
        <w:r w:rsidDel="00852F37">
          <w:delText>сентиментальной</w:delText>
        </w:r>
        <w:r w:rsidRPr="00AB4A1A" w:rsidDel="00852F37">
          <w:rPr>
            <w:lang w:val="en-US"/>
          </w:rPr>
          <w:delText xml:space="preserve"> </w:delText>
        </w:r>
        <w:r w:rsidDel="00852F37">
          <w:delText>поэзии</w:delText>
        </w:r>
        <w:r w:rsidRPr="00AB4A1A" w:rsidDel="00852F37">
          <w:rPr>
            <w:lang w:val="en-US"/>
          </w:rPr>
          <w:delText xml:space="preserve"> / Über naive und sentimentalische Dichtung (1795) </w:delText>
        </w:r>
      </w:del>
    </w:p>
    <w:p w14:paraId="29C064A1" w14:textId="279111B1" w:rsidR="006D0306" w:rsidDel="00852F37" w:rsidRDefault="00AB4A1A">
      <w:pPr>
        <w:spacing w:after="204"/>
        <w:ind w:right="8"/>
        <w:rPr>
          <w:del w:id="556" w:author="ACER" w:date="2019-09-26T22:31:00Z"/>
        </w:rPr>
      </w:pPr>
      <w:del w:id="557" w:author="ACER" w:date="2019-09-26T22:31:00Z">
        <w:r w:rsidDel="00852F37">
          <w:delText xml:space="preserve">О дилетантизме / Über den Dilettantismus (1799; в соавторстве с Гёте) </w:delText>
        </w:r>
      </w:del>
    </w:p>
    <w:p w14:paraId="54E1378C" w14:textId="24AFADD4" w:rsidR="006D0306" w:rsidDel="00852F37" w:rsidRDefault="00AB4A1A">
      <w:pPr>
        <w:spacing w:after="204"/>
        <w:ind w:right="8"/>
        <w:rPr>
          <w:del w:id="558" w:author="ACER" w:date="2019-09-26T22:31:00Z"/>
        </w:rPr>
      </w:pPr>
      <w:del w:id="559" w:author="ACER" w:date="2019-09-26T22:31:00Z">
        <w:r w:rsidDel="00852F37">
          <w:delText xml:space="preserve">О возвышенном / Über das Erhabene (1801) </w:delText>
        </w:r>
      </w:del>
    </w:p>
    <w:p w14:paraId="5F1CE580" w14:textId="2AE9BBFA" w:rsidR="006D0306" w:rsidDel="00852F37" w:rsidRDefault="00AB4A1A">
      <w:pPr>
        <w:ind w:right="8"/>
        <w:rPr>
          <w:del w:id="560" w:author="ACER" w:date="2019-09-26T22:31:00Z"/>
        </w:rPr>
      </w:pPr>
      <w:del w:id="561" w:author="ACER" w:date="2019-09-26T22:31:00Z">
        <w:r w:rsidDel="00852F37">
          <w:delText xml:space="preserve">Исторические труды </w:delText>
        </w:r>
      </w:del>
    </w:p>
    <w:p w14:paraId="729D5210" w14:textId="381FB33F" w:rsidR="006D0306" w:rsidDel="00852F37" w:rsidRDefault="00AB4A1A">
      <w:pPr>
        <w:spacing w:after="0"/>
        <w:ind w:right="8"/>
        <w:rPr>
          <w:del w:id="562" w:author="ACER" w:date="2019-09-26T22:31:00Z"/>
        </w:rPr>
      </w:pPr>
      <w:del w:id="563" w:author="ACER" w:date="2019-09-26T22:31:00Z">
        <w:r w:rsidDel="00852F37">
          <w:delText xml:space="preserve">История отпадения соединенных Нидерландов от испанского владычества </w:delText>
        </w:r>
      </w:del>
    </w:p>
    <w:p w14:paraId="1862259A" w14:textId="43769EB4" w:rsidR="006D0306" w:rsidDel="00852F37" w:rsidRDefault="00AB4A1A">
      <w:pPr>
        <w:spacing w:after="200"/>
        <w:ind w:right="8"/>
        <w:rPr>
          <w:del w:id="564" w:author="ACER" w:date="2019-09-26T22:31:00Z"/>
        </w:rPr>
      </w:pPr>
      <w:del w:id="565" w:author="ACER" w:date="2019-09-26T22:31:00Z">
        <w:r w:rsidDel="00852F37">
          <w:delText xml:space="preserve">(1788) </w:delText>
        </w:r>
      </w:del>
    </w:p>
    <w:p w14:paraId="08494D1B" w14:textId="4E5F8157" w:rsidR="006D0306" w:rsidDel="00852F37" w:rsidRDefault="00AB4A1A">
      <w:pPr>
        <w:spacing w:after="202"/>
        <w:ind w:right="8"/>
        <w:rPr>
          <w:del w:id="566" w:author="ACER" w:date="2019-09-26T22:31:00Z"/>
        </w:rPr>
      </w:pPr>
      <w:del w:id="567" w:author="ACER" w:date="2019-09-26T22:31:00Z">
        <w:r w:rsidDel="00852F37">
          <w:delText xml:space="preserve">История Тридцатилетней войны (1791) </w:delText>
        </w:r>
      </w:del>
    </w:p>
    <w:p w14:paraId="7F1FB535" w14:textId="13909CB0" w:rsidR="006D0306" w:rsidDel="00852F37" w:rsidRDefault="00AB4A1A">
      <w:pPr>
        <w:spacing w:after="205"/>
        <w:ind w:right="8"/>
        <w:rPr>
          <w:del w:id="568" w:author="ACER" w:date="2019-09-26T22:31:00Z"/>
        </w:rPr>
      </w:pPr>
      <w:del w:id="569" w:author="ACER" w:date="2019-09-26T22:31:00Z">
        <w:r w:rsidDel="00852F37">
          <w:delText xml:space="preserve">Переписка </w:delText>
        </w:r>
      </w:del>
    </w:p>
    <w:p w14:paraId="7E77BF7E" w14:textId="0E73CB26" w:rsidR="006D0306" w:rsidDel="00852F37" w:rsidRDefault="00AB4A1A">
      <w:pPr>
        <w:spacing w:after="321"/>
        <w:ind w:right="8"/>
        <w:rPr>
          <w:del w:id="570" w:author="ACER" w:date="2019-09-26T22:31:00Z"/>
        </w:rPr>
      </w:pPr>
      <w:del w:id="571" w:author="ACER" w:date="2019-09-26T22:31:00Z">
        <w:r w:rsidDel="00852F37">
          <w:delText xml:space="preserve">И.-В. Гёте Ф. Шиллер. Переписка / Перевод с немецкого и комментарий И. Е. Бабанова. — М.: Искусство, 1988. — Т. I—II. — ISBN ББК 84(4Г) Г44. </w:delText>
        </w:r>
      </w:del>
    </w:p>
    <w:p w14:paraId="52FA2DBF" w14:textId="6C142783" w:rsidR="006D0306" w:rsidDel="00852F37" w:rsidRDefault="00AB4A1A">
      <w:pPr>
        <w:pStyle w:val="3"/>
        <w:spacing w:after="305"/>
        <w:rPr>
          <w:del w:id="572" w:author="ACER" w:date="2019-09-26T22:31:00Z"/>
        </w:rPr>
      </w:pPr>
      <w:bookmarkStart w:id="573" w:name="_Toc19124214"/>
      <w:del w:id="574" w:author="ACER" w:date="2019-09-26T22:31:00Z">
        <w:r w:rsidDel="00852F37">
          <w:delText>Адаптация произведений Шиллера в музыке</w:delText>
        </w:r>
        <w:bookmarkEnd w:id="573"/>
        <w:r w:rsidDel="00852F37">
          <w:delText xml:space="preserve"> </w:delText>
        </w:r>
      </w:del>
    </w:p>
    <w:p w14:paraId="62B9E4A8" w14:textId="7CC5D246" w:rsidR="006D0306" w:rsidDel="00852F37" w:rsidRDefault="00AB4A1A">
      <w:pPr>
        <w:numPr>
          <w:ilvl w:val="0"/>
          <w:numId w:val="4"/>
        </w:numPr>
        <w:spacing w:after="192"/>
        <w:ind w:right="8" w:hanging="629"/>
        <w:rPr>
          <w:del w:id="575" w:author="ACER" w:date="2019-09-26T22:31:00Z"/>
        </w:rPr>
      </w:pPr>
      <w:del w:id="576" w:author="ACER" w:date="2019-09-26T22:31:00Z">
        <w:r w:rsidDel="00852F37">
          <w:delText>— «Ода к радости», «</w:delText>
        </w:r>
        <w:r w:rsidR="00695976" w:rsidDel="00852F37">
          <w:delText>Прощание Гектора», «Водолаз»</w:delText>
        </w:r>
        <w:r w:rsidDel="00852F37">
          <w:delText xml:space="preserve">, песни Ф. Шуберта </w:delText>
        </w:r>
      </w:del>
    </w:p>
    <w:p w14:paraId="1085ECEE" w14:textId="4964BA05" w:rsidR="006D0306" w:rsidDel="00852F37" w:rsidRDefault="00AB4A1A">
      <w:pPr>
        <w:numPr>
          <w:ilvl w:val="0"/>
          <w:numId w:val="4"/>
        </w:numPr>
        <w:spacing w:after="196"/>
        <w:ind w:right="8" w:hanging="629"/>
        <w:rPr>
          <w:del w:id="577" w:author="ACER" w:date="2019-09-26T22:31:00Z"/>
        </w:rPr>
      </w:pPr>
      <w:del w:id="578" w:author="ACER" w:date="2019-09-26T22:31:00Z">
        <w:r w:rsidDel="00852F37">
          <w:delText xml:space="preserve">— «Рыцарь Тогенбург», песня Ф. Шуберта </w:delText>
        </w:r>
      </w:del>
    </w:p>
    <w:p w14:paraId="7CDF2F83" w14:textId="39B2C0FE" w:rsidR="006D0306" w:rsidDel="00852F37" w:rsidRDefault="00AB4A1A">
      <w:pPr>
        <w:spacing w:after="199"/>
        <w:ind w:right="8"/>
        <w:rPr>
          <w:del w:id="579" w:author="ACER" w:date="2019-09-26T22:31:00Z"/>
        </w:rPr>
      </w:pPr>
      <w:del w:id="580" w:author="ACER" w:date="2019-09-26T22:31:00Z">
        <w:r w:rsidDel="00852F37">
          <w:delText xml:space="preserve">1824 — Симфония № 9 Л. ван Бетховена </w:delText>
        </w:r>
      </w:del>
    </w:p>
    <w:p w14:paraId="192EB89E" w14:textId="1133E2E6" w:rsidR="006D0306" w:rsidDel="00852F37" w:rsidRDefault="00AB4A1A">
      <w:pPr>
        <w:spacing w:after="195"/>
        <w:ind w:right="8"/>
        <w:rPr>
          <w:del w:id="581" w:author="ACER" w:date="2019-09-26T22:31:00Z"/>
        </w:rPr>
      </w:pPr>
      <w:del w:id="582" w:author="ACER" w:date="2019-09-26T22:31:00Z">
        <w:r w:rsidDel="00852F37">
          <w:delText xml:space="preserve">1829 — «Вильгельм Телль» (опера), композитор Дж. Россини </w:delText>
        </w:r>
      </w:del>
    </w:p>
    <w:p w14:paraId="306D3AF9" w14:textId="6A9EC4C3" w:rsidR="006D0306" w:rsidDel="00852F37" w:rsidRDefault="00AB4A1A">
      <w:pPr>
        <w:spacing w:after="199"/>
        <w:ind w:right="8"/>
        <w:rPr>
          <w:del w:id="583" w:author="ACER" w:date="2019-09-26T22:31:00Z"/>
        </w:rPr>
      </w:pPr>
      <w:del w:id="584" w:author="ACER" w:date="2019-09-26T22:31:00Z">
        <w:r w:rsidDel="00852F37">
          <w:delText xml:space="preserve">1835 — «Мария Стюарт» (опера), композитор Г. Доницетти </w:delText>
        </w:r>
      </w:del>
    </w:p>
    <w:p w14:paraId="697C376C" w14:textId="67598F1D" w:rsidR="006D0306" w:rsidDel="00852F37" w:rsidRDefault="00AB4A1A">
      <w:pPr>
        <w:spacing w:after="199"/>
        <w:ind w:right="8"/>
        <w:rPr>
          <w:del w:id="585" w:author="ACER" w:date="2019-09-26T22:31:00Z"/>
        </w:rPr>
      </w:pPr>
      <w:del w:id="586" w:author="ACER" w:date="2019-09-26T22:31:00Z">
        <w:r w:rsidDel="00852F37">
          <w:delText xml:space="preserve">1845 — «Жанна д`Арк» (опера), композитор Дж. Верди </w:delText>
        </w:r>
      </w:del>
    </w:p>
    <w:p w14:paraId="5D6729B0" w14:textId="76AFB73F" w:rsidR="006D0306" w:rsidDel="00852F37" w:rsidRDefault="00AB4A1A">
      <w:pPr>
        <w:spacing w:after="195"/>
        <w:ind w:right="8"/>
        <w:rPr>
          <w:del w:id="587" w:author="ACER" w:date="2019-09-26T22:31:00Z"/>
        </w:rPr>
      </w:pPr>
      <w:del w:id="588" w:author="ACER" w:date="2019-09-26T22:31:00Z">
        <w:r w:rsidDel="00852F37">
          <w:delText xml:space="preserve">1847 — «Разбойники» (опера), композитор Дж. Верди </w:delText>
        </w:r>
      </w:del>
    </w:p>
    <w:p w14:paraId="59B71DA7" w14:textId="375D1F24" w:rsidR="006D0306" w:rsidDel="00852F37" w:rsidRDefault="00AB4A1A">
      <w:pPr>
        <w:numPr>
          <w:ilvl w:val="0"/>
          <w:numId w:val="5"/>
        </w:numPr>
        <w:spacing w:after="196"/>
        <w:ind w:right="8" w:hanging="629"/>
        <w:rPr>
          <w:del w:id="589" w:author="ACER" w:date="2019-09-26T22:31:00Z"/>
        </w:rPr>
      </w:pPr>
      <w:del w:id="590" w:author="ACER" w:date="2019-09-26T22:31:00Z">
        <w:r w:rsidDel="00852F37">
          <w:delText xml:space="preserve">— «Луиза Миллер» (опера), композитор Дж. Верди </w:delText>
        </w:r>
      </w:del>
    </w:p>
    <w:p w14:paraId="60F96BE7" w14:textId="7EBD0946" w:rsidR="006D0306" w:rsidDel="00852F37" w:rsidRDefault="00AB4A1A">
      <w:pPr>
        <w:numPr>
          <w:ilvl w:val="0"/>
          <w:numId w:val="5"/>
        </w:numPr>
        <w:spacing w:after="197"/>
        <w:ind w:right="8" w:hanging="629"/>
        <w:rPr>
          <w:del w:id="591" w:author="ACER" w:date="2019-09-26T22:31:00Z"/>
        </w:rPr>
      </w:pPr>
      <w:del w:id="592" w:author="ACER" w:date="2019-09-26T22:31:00Z">
        <w:r w:rsidDel="00852F37">
          <w:delText xml:space="preserve">— «Перчатка», песня Р. Шумана </w:delText>
        </w:r>
      </w:del>
    </w:p>
    <w:p w14:paraId="5BAD6DC2" w14:textId="366C881F" w:rsidR="006D0306" w:rsidDel="00852F37" w:rsidRDefault="00AB4A1A">
      <w:pPr>
        <w:spacing w:after="199"/>
        <w:ind w:right="8"/>
        <w:rPr>
          <w:del w:id="593" w:author="ACER" w:date="2019-09-26T22:31:00Z"/>
        </w:rPr>
      </w:pPr>
      <w:del w:id="594" w:author="ACER" w:date="2019-09-26T22:31:00Z">
        <w:r w:rsidDel="00852F37">
          <w:delText xml:space="preserve">1865 — «Ода к радости», кантата П. И. Чайковского </w:delText>
        </w:r>
      </w:del>
    </w:p>
    <w:p w14:paraId="27589A72" w14:textId="5C7A46E7" w:rsidR="006D0306" w:rsidDel="00852F37" w:rsidRDefault="00AB4A1A">
      <w:pPr>
        <w:numPr>
          <w:ilvl w:val="0"/>
          <w:numId w:val="6"/>
        </w:numPr>
        <w:spacing w:after="193"/>
        <w:ind w:right="8" w:hanging="629"/>
        <w:rPr>
          <w:del w:id="595" w:author="ACER" w:date="2019-09-26T22:31:00Z"/>
        </w:rPr>
      </w:pPr>
      <w:del w:id="596" w:author="ACER" w:date="2019-09-26T22:31:00Z">
        <w:r w:rsidDel="00852F37">
          <w:delText xml:space="preserve">— «Дон Карлос» (опера), композитор Дж. Верди </w:delText>
        </w:r>
      </w:del>
    </w:p>
    <w:p w14:paraId="0D29E1A2" w14:textId="2361BA2A" w:rsidR="006D0306" w:rsidDel="00852F37" w:rsidRDefault="00AB4A1A">
      <w:pPr>
        <w:numPr>
          <w:ilvl w:val="0"/>
          <w:numId w:val="6"/>
        </w:numPr>
        <w:spacing w:after="201"/>
        <w:ind w:right="8" w:hanging="629"/>
        <w:rPr>
          <w:del w:id="597" w:author="ACER" w:date="2019-09-26T22:31:00Z"/>
        </w:rPr>
      </w:pPr>
      <w:del w:id="598" w:author="ACER" w:date="2019-09-26T22:31:00Z">
        <w:r w:rsidDel="00852F37">
          <w:delText xml:space="preserve">— «Фиеско» (опера), композитор Э. Лало </w:delText>
        </w:r>
      </w:del>
    </w:p>
    <w:p w14:paraId="1AC1ABA4" w14:textId="79CFCB6F" w:rsidR="006D0306" w:rsidDel="00852F37" w:rsidRDefault="00AB4A1A">
      <w:pPr>
        <w:numPr>
          <w:ilvl w:val="0"/>
          <w:numId w:val="7"/>
        </w:numPr>
        <w:ind w:right="8" w:hanging="629"/>
        <w:rPr>
          <w:del w:id="599" w:author="ACER" w:date="2019-09-26T22:31:00Z"/>
        </w:rPr>
      </w:pPr>
      <w:del w:id="600" w:author="ACER" w:date="2019-09-26T22:31:00Z">
        <w:r w:rsidDel="00852F37">
          <w:delText xml:space="preserve">— «Заключительная сцена из „Мессинской невесты“, по Шиллеру», кантата А. К. Лядова </w:delText>
        </w:r>
      </w:del>
    </w:p>
    <w:p w14:paraId="12E2775E" w14:textId="5EBC755B" w:rsidR="006D0306" w:rsidDel="00852F37" w:rsidRDefault="00AB4A1A">
      <w:pPr>
        <w:numPr>
          <w:ilvl w:val="0"/>
          <w:numId w:val="7"/>
        </w:numPr>
        <w:spacing w:after="195"/>
        <w:ind w:right="8" w:hanging="629"/>
        <w:rPr>
          <w:del w:id="601" w:author="ACER" w:date="2019-09-26T22:31:00Z"/>
        </w:rPr>
      </w:pPr>
      <w:del w:id="602" w:author="ACER" w:date="2019-09-26T22:31:00Z">
        <w:r w:rsidDel="00852F37">
          <w:delText xml:space="preserve">— «Орлеанская дева» (опера), композитор П. Чайковский </w:delText>
        </w:r>
      </w:del>
    </w:p>
    <w:p w14:paraId="1509FAE3" w14:textId="32B1852A" w:rsidR="006D0306" w:rsidDel="00852F37" w:rsidRDefault="00AB4A1A">
      <w:pPr>
        <w:numPr>
          <w:ilvl w:val="0"/>
          <w:numId w:val="8"/>
        </w:numPr>
        <w:spacing w:after="199"/>
        <w:ind w:right="8" w:hanging="629"/>
        <w:rPr>
          <w:del w:id="603" w:author="ACER" w:date="2019-09-26T22:31:00Z"/>
        </w:rPr>
      </w:pPr>
      <w:del w:id="604" w:author="ACER" w:date="2019-09-26T22:31:00Z">
        <w:r w:rsidDel="00852F37">
          <w:delText xml:space="preserve">— «Нения», кантата И. Брамса </w:delText>
        </w:r>
      </w:del>
    </w:p>
    <w:p w14:paraId="3AEA909C" w14:textId="60E46571" w:rsidR="006D0306" w:rsidDel="00852F37" w:rsidRDefault="00AB4A1A">
      <w:pPr>
        <w:numPr>
          <w:ilvl w:val="0"/>
          <w:numId w:val="8"/>
        </w:numPr>
        <w:spacing w:after="193"/>
        <w:ind w:right="8" w:hanging="629"/>
        <w:rPr>
          <w:del w:id="605" w:author="ACER" w:date="2019-09-26T22:31:00Z"/>
        </w:rPr>
      </w:pPr>
      <w:del w:id="606" w:author="ACER" w:date="2019-09-26T22:31:00Z">
        <w:r w:rsidDel="00852F37">
          <w:delText xml:space="preserve">— «Димитрий» (опера), композитор А. Дворжак </w:delText>
        </w:r>
      </w:del>
    </w:p>
    <w:p w14:paraId="53BA88B6" w14:textId="05C35AAE" w:rsidR="006D0306" w:rsidDel="00852F37" w:rsidRDefault="00AB4A1A">
      <w:pPr>
        <w:numPr>
          <w:ilvl w:val="0"/>
          <w:numId w:val="9"/>
        </w:numPr>
        <w:spacing w:after="199"/>
        <w:ind w:right="8" w:hanging="629"/>
        <w:rPr>
          <w:del w:id="607" w:author="ACER" w:date="2019-09-26T22:31:00Z"/>
        </w:rPr>
      </w:pPr>
      <w:del w:id="608" w:author="ACER" w:date="2019-09-26T22:31:00Z">
        <w:r w:rsidDel="00852F37">
          <w:delText xml:space="preserve">— «Ода к радости», кантата П. Масканьи </w:delText>
        </w:r>
      </w:del>
    </w:p>
    <w:p w14:paraId="361B985E" w14:textId="1F46CBAE" w:rsidR="006D0306" w:rsidDel="00852F37" w:rsidRDefault="00AB4A1A">
      <w:pPr>
        <w:numPr>
          <w:ilvl w:val="0"/>
          <w:numId w:val="9"/>
        </w:numPr>
        <w:spacing w:after="199"/>
        <w:ind w:right="8" w:hanging="629"/>
        <w:rPr>
          <w:del w:id="609" w:author="ACER" w:date="2019-09-26T22:31:00Z"/>
        </w:rPr>
      </w:pPr>
      <w:del w:id="610" w:author="ACER" w:date="2019-09-26T22:31:00Z">
        <w:r w:rsidDel="00852F37">
          <w:delText xml:space="preserve">— «Мессинская невеста» (опера), композитор З. Фибих </w:delText>
        </w:r>
      </w:del>
    </w:p>
    <w:p w14:paraId="5BB1175A" w14:textId="052613CC" w:rsidR="006D0306" w:rsidDel="00852F37" w:rsidRDefault="00AB4A1A">
      <w:pPr>
        <w:spacing w:after="37"/>
        <w:ind w:right="8"/>
        <w:rPr>
          <w:del w:id="611" w:author="ACER" w:date="2019-09-26T22:31:00Z"/>
        </w:rPr>
      </w:pPr>
      <w:del w:id="612" w:author="ACER" w:date="2019-09-26T22:31:00Z">
        <w:r w:rsidDel="00852F37">
          <w:delText xml:space="preserve">1902 — «Кубок», кантата А. С. Аренского, посвящена памяти </w:delText>
        </w:r>
      </w:del>
    </w:p>
    <w:p w14:paraId="33D9C34B" w14:textId="3A9AC171" w:rsidR="006D0306" w:rsidDel="00852F37" w:rsidRDefault="00AB4A1A">
      <w:pPr>
        <w:spacing w:after="198"/>
        <w:ind w:right="8"/>
        <w:rPr>
          <w:del w:id="613" w:author="ACER" w:date="2019-09-26T22:31:00Z"/>
        </w:rPr>
      </w:pPr>
      <w:del w:id="614" w:author="ACER" w:date="2019-09-26T22:31:00Z">
        <w:r w:rsidDel="00852F37">
          <w:delText xml:space="preserve">В. А. Жуковского </w:delText>
        </w:r>
      </w:del>
    </w:p>
    <w:p w14:paraId="4425E7CB" w14:textId="203F9513" w:rsidR="006D0306" w:rsidDel="00852F37" w:rsidRDefault="00AB4A1A">
      <w:pPr>
        <w:numPr>
          <w:ilvl w:val="0"/>
          <w:numId w:val="10"/>
        </w:numPr>
        <w:spacing w:after="198"/>
        <w:ind w:right="8" w:hanging="629"/>
        <w:rPr>
          <w:del w:id="615" w:author="ACER" w:date="2019-09-26T22:31:00Z"/>
        </w:rPr>
      </w:pPr>
      <w:del w:id="616" w:author="ACER" w:date="2019-09-26T22:31:00Z">
        <w:r w:rsidDel="00852F37">
          <w:delText xml:space="preserve">— «Элегические гимны», композитор К. Орф </w:delText>
        </w:r>
      </w:del>
    </w:p>
    <w:p w14:paraId="7D3A1E86" w14:textId="3166FB02" w:rsidR="006D0306" w:rsidDel="00852F37" w:rsidRDefault="00AB4A1A">
      <w:pPr>
        <w:numPr>
          <w:ilvl w:val="0"/>
          <w:numId w:val="10"/>
        </w:numPr>
        <w:spacing w:after="194"/>
        <w:ind w:right="8" w:hanging="629"/>
        <w:rPr>
          <w:del w:id="617" w:author="ACER" w:date="2019-09-26T22:31:00Z"/>
        </w:rPr>
      </w:pPr>
      <w:del w:id="618" w:author="ACER" w:date="2019-09-26T22:31:00Z">
        <w:r w:rsidDel="00852F37">
          <w:delText xml:space="preserve">— «Нении и дифирамбы», композитор К. Орф </w:delText>
        </w:r>
      </w:del>
    </w:p>
    <w:p w14:paraId="39B1FB55" w14:textId="04DC0C40" w:rsidR="006D0306" w:rsidDel="00852F37" w:rsidRDefault="00AB4A1A">
      <w:pPr>
        <w:numPr>
          <w:ilvl w:val="0"/>
          <w:numId w:val="10"/>
        </w:numPr>
        <w:spacing w:after="199"/>
        <w:ind w:right="8" w:hanging="629"/>
        <w:rPr>
          <w:del w:id="619" w:author="ACER" w:date="2019-09-26T22:31:00Z"/>
        </w:rPr>
      </w:pPr>
      <w:del w:id="620" w:author="ACER" w:date="2019-09-26T22:31:00Z">
        <w:r w:rsidDel="00852F37">
          <w:delText xml:space="preserve">— «Жанна д`Арк» (балет), композитор Н. И. Пейко </w:delText>
        </w:r>
      </w:del>
    </w:p>
    <w:p w14:paraId="7C03C112" w14:textId="7CAAEA8C" w:rsidR="006D0306" w:rsidDel="00852F37" w:rsidRDefault="00AB4A1A">
      <w:pPr>
        <w:spacing w:after="199"/>
        <w:ind w:right="8"/>
        <w:rPr>
          <w:del w:id="621" w:author="ACER" w:date="2019-09-26T22:31:00Z"/>
        </w:rPr>
      </w:pPr>
      <w:del w:id="622" w:author="ACER" w:date="2019-09-26T22:31:00Z">
        <w:r w:rsidDel="00852F37">
          <w:delText xml:space="preserve">1978 — «Мария Стюарт» (опера), композитор Р. Твардовский </w:delText>
        </w:r>
      </w:del>
    </w:p>
    <w:p w14:paraId="3712BD89" w14:textId="2777EDC1" w:rsidR="006D0306" w:rsidDel="00852F37" w:rsidRDefault="00AB4A1A">
      <w:pPr>
        <w:spacing w:after="196"/>
        <w:ind w:right="8"/>
        <w:rPr>
          <w:del w:id="623" w:author="ACER" w:date="2019-09-26T22:31:00Z"/>
        </w:rPr>
      </w:pPr>
      <w:del w:id="624" w:author="ACER" w:date="2019-09-26T22:31:00Z">
        <w:r w:rsidDel="00852F37">
          <w:delText xml:space="preserve">1980 — «Мария Стюарт» (опера), композитор С. М. Слонимский </w:delText>
        </w:r>
      </w:del>
    </w:p>
    <w:p w14:paraId="64FDFD1F" w14:textId="40436AEF" w:rsidR="006D0306" w:rsidRPr="00AB4A1A" w:rsidDel="00852F37" w:rsidRDefault="00AB4A1A">
      <w:pPr>
        <w:spacing w:after="322"/>
        <w:ind w:right="8"/>
        <w:rPr>
          <w:del w:id="625" w:author="ACER" w:date="2019-09-26T22:31:00Z"/>
          <w:lang w:val="en-US"/>
        </w:rPr>
      </w:pPr>
      <w:del w:id="626" w:author="ACER" w:date="2019-09-26T22:31:00Z">
        <w:r w:rsidRPr="00AB4A1A" w:rsidDel="00852F37">
          <w:rPr>
            <w:lang w:val="en-US"/>
          </w:rPr>
          <w:delText xml:space="preserve">2009 — «Ode an die Freude», </w:delText>
        </w:r>
        <w:r w:rsidDel="00852F37">
          <w:delText>кантата</w:delText>
        </w:r>
        <w:r w:rsidRPr="00AB4A1A" w:rsidDel="00852F37">
          <w:rPr>
            <w:lang w:val="en-US"/>
          </w:rPr>
          <w:delText xml:space="preserve"> </w:delText>
        </w:r>
        <w:r w:rsidDel="00852F37">
          <w:delText>В</w:delText>
        </w:r>
        <w:r w:rsidRPr="00AB4A1A" w:rsidDel="00852F37">
          <w:rPr>
            <w:lang w:val="en-US"/>
          </w:rPr>
          <w:delText xml:space="preserve">. </w:delText>
        </w:r>
        <w:r w:rsidDel="00852F37">
          <w:delText>Полевой</w:delText>
        </w:r>
        <w:r w:rsidRPr="00AB4A1A" w:rsidDel="00852F37">
          <w:rPr>
            <w:lang w:val="en-US"/>
          </w:rPr>
          <w:delText xml:space="preserve"> </w:delText>
        </w:r>
      </w:del>
    </w:p>
    <w:p w14:paraId="7EE46B9E" w14:textId="246E98E9" w:rsidR="006D0306" w:rsidDel="00852F37" w:rsidRDefault="00AB4A1A">
      <w:pPr>
        <w:pStyle w:val="3"/>
        <w:spacing w:after="305"/>
        <w:rPr>
          <w:del w:id="627" w:author="ACER" w:date="2019-09-26T22:31:00Z"/>
        </w:rPr>
      </w:pPr>
      <w:bookmarkStart w:id="628" w:name="_Toc19124215"/>
      <w:del w:id="629" w:author="ACER" w:date="2019-09-26T22:31:00Z">
        <w:r w:rsidDel="00852F37">
          <w:delText>Постановки в России</w:delText>
        </w:r>
        <w:bookmarkEnd w:id="628"/>
        <w:r w:rsidDel="00852F37">
          <w:delText xml:space="preserve"> </w:delText>
        </w:r>
      </w:del>
    </w:p>
    <w:p w14:paraId="1C01990B" w14:textId="40B568E9" w:rsidR="006D0306" w:rsidDel="00852F37" w:rsidRDefault="00AB4A1A">
      <w:pPr>
        <w:ind w:right="8"/>
        <w:rPr>
          <w:del w:id="630" w:author="ACER" w:date="2019-09-26T22:31:00Z"/>
        </w:rPr>
      </w:pPr>
      <w:del w:id="631" w:author="ACER" w:date="2019-09-26T22:31:00Z">
        <w:r w:rsidDel="00852F37">
          <w:delText xml:space="preserve">1919 — «Дон Карлос». Большой драматический театр. Режиссёр Андрей Лаврентьев, композитор Борис Асафьев. </w:delText>
        </w:r>
      </w:del>
    </w:p>
    <w:p w14:paraId="0458EC3A" w14:textId="05FCFEA2" w:rsidR="006D0306" w:rsidDel="00852F37" w:rsidRDefault="00AB4A1A">
      <w:pPr>
        <w:spacing w:after="55" w:line="338" w:lineRule="auto"/>
        <w:ind w:right="8"/>
        <w:rPr>
          <w:del w:id="632" w:author="ACER" w:date="2019-09-26T22:31:00Z"/>
        </w:rPr>
      </w:pPr>
      <w:del w:id="633" w:author="ACER" w:date="2019-09-26T22:31:00Z">
        <w:r w:rsidDel="00852F37">
          <w:delText xml:space="preserve">В ролях: Николай Монахов (Филипп II), Владимир Максимов (дон Карлос), Александра Колосова (Елизавета Валуа), Юрий Юрьев (маркиз де Поза).. 1976 — «Мария Стюарт». МХАТ имени Горького. Режиссёры Виктор Станицын и Феликс Глямшин. Автор перевода Борис Пастернак. </w:delText>
        </w:r>
      </w:del>
    </w:p>
    <w:p w14:paraId="626B2D82" w14:textId="735A5656" w:rsidR="006D0306" w:rsidDel="00852F37" w:rsidRDefault="00AB4A1A">
      <w:pPr>
        <w:spacing w:after="0"/>
        <w:ind w:right="8"/>
        <w:rPr>
          <w:del w:id="634" w:author="ACER" w:date="2019-09-26T22:31:00Z"/>
        </w:rPr>
      </w:pPr>
      <w:del w:id="635" w:author="ACER" w:date="2019-09-26T22:31:00Z">
        <w:r w:rsidDel="00852F37">
          <w:delText xml:space="preserve">В ролях: Ангелина Степанова (Елизавета), Людмила Сухолинская (Мария </w:delText>
        </w:r>
      </w:del>
    </w:p>
    <w:p w14:paraId="44BDB628" w14:textId="3994594C" w:rsidR="006D0306" w:rsidDel="00852F37" w:rsidRDefault="00AB4A1A">
      <w:pPr>
        <w:spacing w:after="0"/>
        <w:ind w:right="8"/>
        <w:rPr>
          <w:del w:id="636" w:author="ACER" w:date="2019-09-26T22:31:00Z"/>
        </w:rPr>
      </w:pPr>
      <w:del w:id="637" w:author="ACER" w:date="2019-09-26T22:31:00Z">
        <w:r w:rsidDel="00852F37">
          <w:delText xml:space="preserve">Стюарт), Павел Массальский (Роберт Дадли), Марк Прудкин (Джордж </w:delText>
        </w:r>
      </w:del>
    </w:p>
    <w:p w14:paraId="3D0205E2" w14:textId="365CDFDC" w:rsidR="006D0306" w:rsidDel="00852F37" w:rsidRDefault="00AB4A1A">
      <w:pPr>
        <w:spacing w:after="0"/>
        <w:ind w:right="8"/>
        <w:rPr>
          <w:del w:id="638" w:author="ACER" w:date="2019-09-26T22:31:00Z"/>
        </w:rPr>
      </w:pPr>
      <w:del w:id="639" w:author="ACER" w:date="2019-09-26T22:31:00Z">
        <w:r w:rsidDel="00852F37">
          <w:delText xml:space="preserve">Тальбот), Иван Тарханов (Вильям Сесиль), Владимир Пешкин (граф Кент), </w:delText>
        </w:r>
      </w:del>
    </w:p>
    <w:p w14:paraId="11A8716B" w14:textId="1A3FDA5D" w:rsidR="006D0306" w:rsidDel="00852F37" w:rsidRDefault="00AB4A1A">
      <w:pPr>
        <w:spacing w:after="77" w:line="318" w:lineRule="auto"/>
        <w:ind w:right="474"/>
        <w:rPr>
          <w:del w:id="640" w:author="ACER" w:date="2019-09-26T22:31:00Z"/>
        </w:rPr>
      </w:pPr>
      <w:del w:id="641" w:author="ACER" w:date="2019-09-26T22:31:00Z">
        <w:r w:rsidDel="00852F37">
          <w:delText xml:space="preserve">Сергей Сафонов (Вильям Девисон), Зиновий Тобольцев (Амиас Паулет), Александр Дик (Мортимер), Виталий Беляков (граф Обепин), Константин Чистяков (граф Бельевр), Константин Градополов (Окелли).  1980 — «Заговор Фиеско в Генуе». Малый театр. Режиссёры Феликс Глямшин и Леонид Хейфец. Композитор Николай Каретников. </w:delText>
        </w:r>
      </w:del>
    </w:p>
    <w:p w14:paraId="0613BFD6" w14:textId="4D6F03FF" w:rsidR="006D0306" w:rsidDel="00852F37" w:rsidRDefault="00AB4A1A">
      <w:pPr>
        <w:spacing w:after="0"/>
        <w:ind w:right="8"/>
        <w:rPr>
          <w:del w:id="642" w:author="ACER" w:date="2019-09-26T22:31:00Z"/>
        </w:rPr>
      </w:pPr>
      <w:del w:id="643" w:author="ACER" w:date="2019-09-26T22:31:00Z">
        <w:r w:rsidDel="00852F37">
          <w:delText xml:space="preserve">В ролях: Виталий Соломин (Фиеско), Михаил Царёв (Верина), Наталья </w:delText>
        </w:r>
      </w:del>
    </w:p>
    <w:p w14:paraId="3EB31D6E" w14:textId="0E35D2F6" w:rsidR="006D0306" w:rsidDel="00852F37" w:rsidRDefault="00AB4A1A">
      <w:pPr>
        <w:spacing w:after="0"/>
        <w:ind w:right="8"/>
        <w:rPr>
          <w:del w:id="644" w:author="ACER" w:date="2019-09-26T22:31:00Z"/>
        </w:rPr>
      </w:pPr>
      <w:del w:id="645" w:author="ACER" w:date="2019-09-26T22:31:00Z">
        <w:r w:rsidDel="00852F37">
          <w:delText xml:space="preserve">Вилькина (Леонора), Нелли Корниенко (Джулия), Ярослав Барышев </w:delText>
        </w:r>
      </w:del>
    </w:p>
    <w:p w14:paraId="787CD0A3" w14:textId="1104C373" w:rsidR="006D0306" w:rsidDel="00852F37" w:rsidRDefault="00AB4A1A">
      <w:pPr>
        <w:spacing w:after="0"/>
        <w:ind w:right="8"/>
        <w:rPr>
          <w:del w:id="646" w:author="ACER" w:date="2019-09-26T22:31:00Z"/>
        </w:rPr>
      </w:pPr>
      <w:del w:id="647" w:author="ACER" w:date="2019-09-26T22:31:00Z">
        <w:r w:rsidDel="00852F37">
          <w:delText xml:space="preserve">(Джанеттино), Евгений Самойлов (Герцог Дориа), Александр Потапов </w:delText>
        </w:r>
      </w:del>
    </w:p>
    <w:p w14:paraId="675CE896" w14:textId="4A3886C2" w:rsidR="006D0306" w:rsidDel="00852F37" w:rsidRDefault="00AB4A1A">
      <w:pPr>
        <w:spacing w:after="118" w:line="279" w:lineRule="auto"/>
        <w:ind w:left="-5"/>
        <w:jc w:val="both"/>
        <w:rPr>
          <w:del w:id="648" w:author="ACER" w:date="2019-09-26T22:31:00Z"/>
        </w:rPr>
      </w:pPr>
      <w:del w:id="649" w:author="ACER" w:date="2019-09-26T22:31:00Z">
        <w:r w:rsidDel="00852F37">
          <w:delText xml:space="preserve">(Хассан, мавр), Владимир Богин (Бургоньино), Юрий Васильев (Кальканьо), Евгений Буренков (Сакко), Борис Клюев (Ломеллино), Анна Жарова (Берта), Маргарита Фомина (Роза), Галина Буканова (Арабелла).  1980 — «Дон Карлос». Театр имени Моссовета. Режиссёр Евгений Завадский, композитор Альфред Шнитке. </w:delText>
        </w:r>
      </w:del>
    </w:p>
    <w:p w14:paraId="7253A791" w14:textId="2F68730E" w:rsidR="006D0306" w:rsidDel="00852F37" w:rsidRDefault="00AB4A1A">
      <w:pPr>
        <w:spacing w:after="0"/>
        <w:ind w:right="8"/>
        <w:rPr>
          <w:del w:id="650" w:author="ACER" w:date="2019-09-26T22:31:00Z"/>
        </w:rPr>
      </w:pPr>
      <w:del w:id="651" w:author="ACER" w:date="2019-09-26T22:31:00Z">
        <w:r w:rsidDel="00852F37">
          <w:delText xml:space="preserve">В ролях: Михаил Львов (Филипп II), Геннадий Бортников (дон Карлос), </w:delText>
        </w:r>
      </w:del>
    </w:p>
    <w:p w14:paraId="0E506728" w14:textId="46A7F67B" w:rsidR="006D0306" w:rsidDel="00852F37" w:rsidRDefault="00AB4A1A">
      <w:pPr>
        <w:spacing w:after="0"/>
        <w:ind w:right="8"/>
        <w:rPr>
          <w:del w:id="652" w:author="ACER" w:date="2019-09-26T22:31:00Z"/>
        </w:rPr>
      </w:pPr>
      <w:del w:id="653" w:author="ACER" w:date="2019-09-26T22:31:00Z">
        <w:r w:rsidDel="00852F37">
          <w:delText xml:space="preserve">Нелли Пшённая (Елизавета Валуа), Аристарх Ливанов (маркиз де Поза), </w:delText>
        </w:r>
      </w:del>
    </w:p>
    <w:p w14:paraId="3D921836" w14:textId="49301977" w:rsidR="006D0306" w:rsidDel="00852F37" w:rsidRDefault="00AB4A1A">
      <w:pPr>
        <w:spacing w:after="0"/>
        <w:ind w:right="8"/>
        <w:rPr>
          <w:del w:id="654" w:author="ACER" w:date="2019-09-26T22:31:00Z"/>
        </w:rPr>
      </w:pPr>
      <w:del w:id="655" w:author="ACER" w:date="2019-09-26T22:31:00Z">
        <w:r w:rsidDel="00852F37">
          <w:delText xml:space="preserve">Геннадий Некрасов (герцог Альба), Аркадий Рубцов (граф Лерма), Анатолий </w:delText>
        </w:r>
      </w:del>
    </w:p>
    <w:p w14:paraId="28B7AFAD" w14:textId="24730C30" w:rsidR="006D0306" w:rsidDel="00852F37" w:rsidRDefault="00AB4A1A">
      <w:pPr>
        <w:spacing w:after="0"/>
        <w:ind w:right="8"/>
        <w:rPr>
          <w:del w:id="656" w:author="ACER" w:date="2019-09-26T22:31:00Z"/>
        </w:rPr>
      </w:pPr>
      <w:del w:id="657" w:author="ACER" w:date="2019-09-26T22:31:00Z">
        <w:r w:rsidDel="00852F37">
          <w:delText xml:space="preserve">Баранцев (Доминго), Константин Михайлов (великий инквизитор), </w:delText>
        </w:r>
      </w:del>
    </w:p>
    <w:p w14:paraId="29DB5472" w14:textId="3262DCC9" w:rsidR="006D0306" w:rsidDel="00852F37" w:rsidRDefault="00AB4A1A">
      <w:pPr>
        <w:spacing w:after="192"/>
        <w:ind w:right="355"/>
        <w:rPr>
          <w:del w:id="658" w:author="ACER" w:date="2019-09-26T22:31:00Z"/>
        </w:rPr>
      </w:pPr>
      <w:del w:id="659" w:author="ACER" w:date="2019-09-26T22:31:00Z">
        <w:r w:rsidDel="00852F37">
          <w:delText xml:space="preserve">Валентина Карева (принцесса Эболи), Сара Брегман (герцогиня Оливарес), Мария Кнушевицкая (маркиза Мондекар), Маргарита Юдина (графиня Фуэнтес), Сергей Проханов (паж королевы). 2009 — «Дон Карлос». Большой драматический театр имени Г. А. Товстоногова. Режиссёр Темур Чхеидзе, композитор Гия Канчели. Автор перевода Елена Шварц. </w:delText>
        </w:r>
      </w:del>
    </w:p>
    <w:p w14:paraId="5E434FA9" w14:textId="0BD0F2F0" w:rsidR="006D0306" w:rsidDel="00852F37" w:rsidRDefault="00AB4A1A">
      <w:pPr>
        <w:ind w:right="8"/>
        <w:rPr>
          <w:del w:id="660" w:author="ACER" w:date="2019-09-26T22:31:00Z"/>
        </w:rPr>
      </w:pPr>
      <w:del w:id="661" w:author="ACER" w:date="2019-09-26T22:31:00Z">
        <w:r w:rsidDel="00852F37">
          <w:delText xml:space="preserve">2013 — «Коварство и любовь». Малый драматический театр — Театр Европы (Санкт-Петербург). Режиссер Лев Додин, художник Александр Боровский. </w:delText>
        </w:r>
      </w:del>
    </w:p>
    <w:p w14:paraId="5753F3B7" w14:textId="4D074C96" w:rsidR="006D0306" w:rsidDel="00852F37" w:rsidRDefault="00AB4A1A">
      <w:pPr>
        <w:spacing w:after="0"/>
        <w:ind w:right="8"/>
        <w:rPr>
          <w:del w:id="662" w:author="ACER" w:date="2019-09-26T22:31:00Z"/>
        </w:rPr>
      </w:pPr>
      <w:del w:id="663" w:author="ACER" w:date="2019-09-26T22:31:00Z">
        <w:r w:rsidDel="00852F37">
          <w:delText xml:space="preserve">В ролях: Валерий Ивченко (Филипп II), Игорь Ботвин (дон Карлос), Ирина </w:delText>
        </w:r>
      </w:del>
    </w:p>
    <w:p w14:paraId="4AB98DD8" w14:textId="71F4959A" w:rsidR="006D0306" w:rsidDel="00852F37" w:rsidRDefault="00AB4A1A">
      <w:pPr>
        <w:spacing w:after="422"/>
        <w:ind w:right="8"/>
        <w:rPr>
          <w:del w:id="664" w:author="ACER" w:date="2019-09-26T22:31:00Z"/>
        </w:rPr>
      </w:pPr>
      <w:del w:id="665" w:author="ACER" w:date="2019-09-26T22:31:00Z">
        <w:r w:rsidDel="00852F37">
          <w:delText xml:space="preserve">Патракова (Елизавета Валуа), Валерий Дегтярь (маркиз де Поза), Дмитрий Быковский (герцог Альба), Геннадий Богачёв (великий инквизитор), Елена Попова (принцесса Эболи). </w:delText>
        </w:r>
      </w:del>
    </w:p>
    <w:p w14:paraId="4B83738E" w14:textId="0A8CA85D" w:rsidR="006D0306" w:rsidDel="00852F37" w:rsidRDefault="00AB4A1A">
      <w:pPr>
        <w:pStyle w:val="2"/>
        <w:ind w:left="-5"/>
        <w:rPr>
          <w:del w:id="666" w:author="ACER" w:date="2019-09-26T22:31:00Z"/>
        </w:rPr>
      </w:pPr>
      <w:bookmarkStart w:id="667" w:name="_Toc19124216"/>
      <w:del w:id="668" w:author="ACER" w:date="2019-09-26T22:31:00Z">
        <w:r w:rsidDel="00852F37">
          <w:delText>Литература</w:delText>
        </w:r>
        <w:bookmarkEnd w:id="667"/>
        <w:r w:rsidDel="00852F37">
          <w:delText xml:space="preserve"> </w:delText>
        </w:r>
      </w:del>
    </w:p>
    <w:p w14:paraId="0CF4F17F" w14:textId="5F1DAA24" w:rsidR="006D0306" w:rsidDel="00852F37" w:rsidRDefault="00AB4A1A">
      <w:pPr>
        <w:spacing w:after="198"/>
        <w:ind w:right="8"/>
        <w:rPr>
          <w:del w:id="669" w:author="ACER" w:date="2019-09-26T22:31:00Z"/>
        </w:rPr>
      </w:pPr>
      <w:del w:id="670" w:author="ACER" w:date="2019-09-26T22:31:00Z">
        <w:r w:rsidDel="00852F37">
          <w:delText xml:space="preserve">Аничков Е. В. Шиллер, Иоганн Фридрих // Энциклопедический словарь Брокгауза и Ефрона : в 86 т. (82 т. и 4 доп.). — СПб., 1890—1907. </w:delText>
        </w:r>
      </w:del>
    </w:p>
    <w:p w14:paraId="2BE13F9F" w14:textId="14044430" w:rsidR="006D0306" w:rsidDel="00852F37" w:rsidRDefault="00AB4A1A">
      <w:pPr>
        <w:spacing w:after="198"/>
        <w:ind w:right="8"/>
        <w:rPr>
          <w:del w:id="671" w:author="ACER" w:date="2019-09-26T22:31:00Z"/>
        </w:rPr>
      </w:pPr>
      <w:del w:id="672" w:author="ACER" w:date="2019-09-26T22:31:00Z">
        <w:r w:rsidDel="00852F37">
          <w:delText xml:space="preserve">Сафрански Р. Шиллер, или открытие немецкого идеализма. — М., 2007. </w:delText>
        </w:r>
      </w:del>
    </w:p>
    <w:p w14:paraId="7B529039" w14:textId="30C85FB8" w:rsidR="006D0306" w:rsidDel="00852F37" w:rsidRDefault="00AB4A1A">
      <w:pPr>
        <w:spacing w:after="197"/>
        <w:ind w:right="8"/>
        <w:rPr>
          <w:del w:id="673" w:author="ACER" w:date="2019-09-26T22:31:00Z"/>
        </w:rPr>
      </w:pPr>
      <w:del w:id="674" w:author="ACER" w:date="2019-09-26T22:31:00Z">
        <w:r w:rsidDel="00852F37">
          <w:delText xml:space="preserve">Шиллер Ф. П. Фридрих Шиллер: жизнь и творчество. — М.: Гослитиздат , 1955. </w:delText>
        </w:r>
      </w:del>
    </w:p>
    <w:p w14:paraId="2973D644" w14:textId="16423A02" w:rsidR="006D0306" w:rsidDel="00852F37" w:rsidRDefault="00AB4A1A">
      <w:pPr>
        <w:spacing w:after="200"/>
        <w:ind w:right="8"/>
        <w:rPr>
          <w:del w:id="675" w:author="ACER" w:date="2019-09-26T22:31:00Z"/>
        </w:rPr>
      </w:pPr>
      <w:del w:id="676" w:author="ACER" w:date="2019-09-26T22:31:00Z">
        <w:r w:rsidDel="00852F37">
          <w:delText xml:space="preserve">Ланштейн П. Жизнь Шиллера. — М.: Радуга, 1984. — 408 с. — 50 000 экз. </w:delText>
        </w:r>
      </w:del>
    </w:p>
    <w:p w14:paraId="5BEFB668" w14:textId="028F2BC5" w:rsidR="006D0306" w:rsidDel="00852F37" w:rsidRDefault="00AB4A1A">
      <w:pPr>
        <w:spacing w:after="194"/>
        <w:ind w:right="8"/>
        <w:rPr>
          <w:del w:id="677" w:author="ACER" w:date="2019-09-26T22:31:00Z"/>
        </w:rPr>
      </w:pPr>
      <w:del w:id="678" w:author="ACER" w:date="2019-09-26T22:31:00Z">
        <w:r w:rsidDel="00852F37">
          <w:delText xml:space="preserve">Абуш А. Шиллер: величие и трагедия немецкого гения. М.: Прогресс — 1964. </w:delText>
        </w:r>
      </w:del>
    </w:p>
    <w:p w14:paraId="1635AD78" w14:textId="053E5F8E" w:rsidR="006D0306" w:rsidDel="00852F37" w:rsidRDefault="00AB4A1A">
      <w:pPr>
        <w:ind w:right="8"/>
        <w:rPr>
          <w:del w:id="679" w:author="ACER" w:date="2019-09-26T22:31:00Z"/>
        </w:rPr>
      </w:pPr>
      <w:del w:id="680" w:author="ACER" w:date="2019-09-26T22:31:00Z">
        <w:r w:rsidDel="00852F37">
          <w:delText xml:space="preserve">Лозинская Л. Фридрих Шиллер. М.: Молодая гвардия — 1960. — (ЖЗЛ) </w:delText>
        </w:r>
      </w:del>
    </w:p>
    <w:p w14:paraId="244C8779" w14:textId="0A46DA33" w:rsidR="006D0306" w:rsidDel="00852F37" w:rsidRDefault="00AB4A1A">
      <w:pPr>
        <w:ind w:right="8"/>
        <w:rPr>
          <w:del w:id="681" w:author="ACER" w:date="2019-09-26T22:31:00Z"/>
        </w:rPr>
      </w:pPr>
      <w:del w:id="682" w:author="ACER" w:date="2019-09-26T22:31:00Z">
        <w:r w:rsidDel="00852F37">
          <w:delText xml:space="preserve">Тер Акопян Н. Шиллер как историк // Шиллер Ф. Собрание сочинений в семи томах. М. 1957. т. 5. </w:delText>
        </w:r>
      </w:del>
    </w:p>
    <w:p w14:paraId="26F5ED3F" w14:textId="7C22A4E5" w:rsidR="006D0306" w:rsidDel="00852F37" w:rsidRDefault="00AB4A1A">
      <w:pPr>
        <w:spacing w:after="41"/>
        <w:ind w:right="8"/>
        <w:rPr>
          <w:del w:id="683" w:author="ACER" w:date="2019-09-26T22:31:00Z"/>
        </w:rPr>
      </w:pPr>
      <w:del w:id="684" w:author="ACER" w:date="2019-09-26T22:31:00Z">
        <w:r w:rsidDel="00852F37">
          <w:delText xml:space="preserve">Шиллер / А. В. Михайлов // Новая философская энциклопедия : в 4 т. / пред. </w:delText>
        </w:r>
      </w:del>
    </w:p>
    <w:p w14:paraId="439B5DE2" w14:textId="0EE49565" w:rsidR="006D0306" w:rsidDel="00852F37" w:rsidRDefault="00AB4A1A">
      <w:pPr>
        <w:spacing w:after="196"/>
        <w:ind w:right="205"/>
        <w:rPr>
          <w:del w:id="685" w:author="ACER" w:date="2019-09-26T22:31:00Z"/>
        </w:rPr>
      </w:pPr>
      <w:del w:id="686" w:author="ACER" w:date="2019-09-26T22:31:00Z">
        <w:r w:rsidDel="00852F37">
          <w:delText xml:space="preserve">науч.-ред. совета В. С. Стёпин. — 2-е изд., испр. и доп. — М. : Мысль, 2010. — 2816 с. </w:delText>
        </w:r>
      </w:del>
    </w:p>
    <w:p w14:paraId="3A6D7255" w14:textId="156902B0" w:rsidR="006D0306" w:rsidRPr="00AB4A1A" w:rsidDel="00852F37" w:rsidRDefault="00AB4A1A">
      <w:pPr>
        <w:ind w:right="8"/>
        <w:rPr>
          <w:del w:id="687" w:author="ACER" w:date="2019-09-26T22:31:00Z"/>
          <w:lang w:val="en-US"/>
        </w:rPr>
      </w:pPr>
      <w:del w:id="688" w:author="ACER" w:date="2019-09-26T22:31:00Z">
        <w:r w:rsidRPr="00AB4A1A" w:rsidDel="00852F37">
          <w:rPr>
            <w:lang w:val="en-US"/>
          </w:rPr>
          <w:delText xml:space="preserve">Boas E. «Nachträge zu Schillers Werken» (3 </w:delText>
        </w:r>
        <w:r w:rsidDel="00852F37">
          <w:delText>тома</w:delText>
        </w:r>
        <w:r w:rsidRPr="00AB4A1A" w:rsidDel="00852F37">
          <w:rPr>
            <w:lang w:val="en-US"/>
          </w:rPr>
          <w:delText xml:space="preserve">; 1839). </w:delText>
        </w:r>
      </w:del>
    </w:p>
    <w:p w14:paraId="13C7E872" w14:textId="7898CB50" w:rsidR="006D0306" w:rsidRPr="00AB4A1A" w:rsidRDefault="00AB4A1A">
      <w:pPr>
        <w:spacing w:after="0" w:line="259" w:lineRule="auto"/>
        <w:ind w:left="0" w:firstLine="0"/>
        <w:rPr>
          <w:lang w:val="en-US"/>
        </w:rPr>
      </w:pPr>
      <w:r w:rsidRPr="00AB4A1A">
        <w:rPr>
          <w:lang w:val="en-US"/>
        </w:rPr>
        <w:t xml:space="preserve"> </w:t>
      </w:r>
      <w:ins w:id="689" w:author="ACER" w:date="2019-09-26T22:32:00Z">
        <w:r w:rsidR="00852F37">
          <w:rPr>
            <w:lang w:val="en-US"/>
          </w:rPr>
          <w:t>hello world!</w:t>
        </w:r>
      </w:ins>
      <w:bookmarkStart w:id="690" w:name="_GoBack"/>
      <w:bookmarkEnd w:id="690"/>
    </w:p>
    <w:sectPr w:rsidR="006D0306" w:rsidRPr="00AB4A1A">
      <w:pgSz w:w="11904" w:h="16838"/>
      <w:pgMar w:top="1133" w:right="852" w:bottom="1155" w:left="17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9" w:author="ACER" w:date="2019-09-11T20:41:00Z" w:initials="A">
    <w:p w14:paraId="51CED910" w14:textId="77777777" w:rsidR="0096410A" w:rsidRDefault="0096410A">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CED9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D35E4" w14:textId="77777777" w:rsidR="002060B6" w:rsidRDefault="002060B6" w:rsidP="00AB4A1A">
      <w:pPr>
        <w:spacing w:after="0" w:line="240" w:lineRule="auto"/>
      </w:pPr>
      <w:r>
        <w:separator/>
      </w:r>
    </w:p>
  </w:endnote>
  <w:endnote w:type="continuationSeparator" w:id="0">
    <w:p w14:paraId="56247EB6" w14:textId="77777777" w:rsidR="002060B6" w:rsidRDefault="002060B6" w:rsidP="00AB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8C2F5" w14:textId="77777777" w:rsidR="002060B6" w:rsidRDefault="002060B6" w:rsidP="00AB4A1A">
      <w:pPr>
        <w:spacing w:after="0" w:line="240" w:lineRule="auto"/>
      </w:pPr>
      <w:r>
        <w:separator/>
      </w:r>
    </w:p>
  </w:footnote>
  <w:footnote w:type="continuationSeparator" w:id="0">
    <w:p w14:paraId="78756556" w14:textId="77777777" w:rsidR="002060B6" w:rsidRDefault="002060B6" w:rsidP="00AB4A1A">
      <w:pPr>
        <w:spacing w:after="0" w:line="240" w:lineRule="auto"/>
      </w:pPr>
      <w:r>
        <w:continuationSeparator/>
      </w:r>
    </w:p>
  </w:footnote>
  <w:footnote w:id="1">
    <w:p w14:paraId="08D2DE72" w14:textId="77777777" w:rsidR="00AB4A1A" w:rsidDel="00852F37" w:rsidRDefault="00AB4A1A" w:rsidP="00AB4A1A">
      <w:pPr>
        <w:pStyle w:val="a4"/>
        <w:ind w:left="0" w:firstLine="0"/>
        <w:rPr>
          <w:del w:id="158" w:author="ACER" w:date="2019-09-26T22:31:00Z"/>
        </w:rPr>
      </w:pPr>
      <w:del w:id="159" w:author="ACER" w:date="2019-09-26T22:31:00Z">
        <w:r w:rsidDel="00852F37">
          <w:rPr>
            <w:rStyle w:val="a6"/>
          </w:rPr>
          <w:footnoteRef/>
        </w:r>
        <w:r w:rsidDel="00852F37">
          <w:rPr>
            <w:rFonts w:ascii="Arial" w:hAnsi="Arial" w:cs="Arial"/>
            <w:b/>
            <w:bCs/>
            <w:color w:val="222222"/>
            <w:sz w:val="21"/>
            <w:szCs w:val="21"/>
          </w:rPr>
          <w:delText>Европе́йский сою́з</w:delText>
        </w:r>
        <w:r w:rsidDel="00852F37">
          <w:rPr>
            <w:rFonts w:ascii="Arial" w:hAnsi="Arial" w:cs="Arial"/>
            <w:color w:val="222222"/>
            <w:sz w:val="21"/>
            <w:szCs w:val="21"/>
            <w:shd w:val="clear" w:color="auto" w:fill="FFFFFF"/>
          </w:rPr>
          <w:delText xml:space="preserve"> (</w:delText>
        </w:r>
        <w:r w:rsidDel="00852F37">
          <w:rPr>
            <w:rFonts w:ascii="Arial" w:hAnsi="Arial" w:cs="Arial"/>
            <w:b/>
            <w:bCs/>
            <w:color w:val="222222"/>
            <w:sz w:val="21"/>
            <w:szCs w:val="21"/>
          </w:rPr>
          <w:delText>Евросою́з</w:delText>
        </w:r>
        <w:r w:rsidDel="00852F37">
          <w:rPr>
            <w:rFonts w:ascii="Arial" w:hAnsi="Arial" w:cs="Arial"/>
            <w:color w:val="222222"/>
            <w:sz w:val="21"/>
            <w:szCs w:val="21"/>
            <w:shd w:val="clear" w:color="auto" w:fill="FFFFFF"/>
          </w:rPr>
          <w:delText xml:space="preserve">, </w:delText>
        </w:r>
        <w:r w:rsidDel="00852F37">
          <w:rPr>
            <w:rFonts w:ascii="Arial" w:hAnsi="Arial" w:cs="Arial"/>
            <w:b/>
            <w:bCs/>
            <w:color w:val="222222"/>
            <w:sz w:val="21"/>
            <w:szCs w:val="21"/>
          </w:rPr>
          <w:delText>ЕС</w:delText>
        </w:r>
        <w:r w:rsidDel="00852F37">
          <w:rPr>
            <w:rFonts w:ascii="Arial" w:hAnsi="Arial" w:cs="Arial"/>
            <w:color w:val="222222"/>
            <w:sz w:val="21"/>
            <w:szCs w:val="21"/>
            <w:shd w:val="clear" w:color="auto" w:fill="FFFFFF"/>
          </w:rPr>
          <w:delText xml:space="preserve">) — </w:delText>
        </w:r>
        <w:r w:rsidRPr="00AB4A1A" w:rsidDel="00852F37">
          <w:rPr>
            <w:rFonts w:ascii="Arial" w:hAnsi="Arial" w:cs="Arial"/>
            <w:sz w:val="21"/>
            <w:szCs w:val="21"/>
          </w:rPr>
          <w:delText>экономическое</w:delText>
        </w:r>
        <w:r w:rsidDel="00852F37">
          <w:rPr>
            <w:rFonts w:ascii="Arial" w:hAnsi="Arial" w:cs="Arial"/>
            <w:color w:val="222222"/>
            <w:sz w:val="21"/>
            <w:szCs w:val="21"/>
            <w:shd w:val="clear" w:color="auto" w:fill="FFFFFF"/>
          </w:rPr>
          <w:delText xml:space="preserve"> и </w:delText>
        </w:r>
        <w:r w:rsidRPr="00AB4A1A" w:rsidDel="00852F37">
          <w:rPr>
            <w:rFonts w:ascii="Arial" w:hAnsi="Arial" w:cs="Arial"/>
            <w:sz w:val="21"/>
            <w:szCs w:val="21"/>
          </w:rPr>
          <w:delText>политическое</w:delText>
        </w:r>
        <w:r w:rsidDel="00852F37">
          <w:rPr>
            <w:rFonts w:ascii="Arial" w:hAnsi="Arial" w:cs="Arial"/>
            <w:color w:val="222222"/>
            <w:sz w:val="21"/>
            <w:szCs w:val="21"/>
            <w:shd w:val="clear" w:color="auto" w:fill="FFFFFF"/>
          </w:rPr>
          <w:delText xml:space="preserve"> объединение 28 </w:delText>
        </w:r>
        <w:r w:rsidRPr="00AB4A1A" w:rsidDel="00852F37">
          <w:rPr>
            <w:rFonts w:ascii="Arial" w:hAnsi="Arial" w:cs="Arial"/>
            <w:sz w:val="21"/>
            <w:szCs w:val="21"/>
          </w:rPr>
          <w:delText>европейских</w:delText>
        </w:r>
        <w:r w:rsidDel="00852F37">
          <w:rPr>
            <w:rFonts w:ascii="Arial" w:hAnsi="Arial" w:cs="Arial"/>
            <w:color w:val="222222"/>
            <w:sz w:val="21"/>
            <w:szCs w:val="21"/>
            <w:shd w:val="clear" w:color="auto" w:fill="FFFFFF"/>
          </w:rPr>
          <w:delText xml:space="preserve"> государств</w:delText>
        </w:r>
      </w:del>
    </w:p>
  </w:footnote>
  <w:footnote w:id="2">
    <w:p w14:paraId="1CAC757C" w14:textId="77777777" w:rsidR="00AB4A1A" w:rsidDel="00852F37" w:rsidRDefault="00AB4A1A">
      <w:pPr>
        <w:pStyle w:val="a4"/>
        <w:rPr>
          <w:del w:id="252" w:author="ACER" w:date="2019-09-26T22:31:00Z"/>
        </w:rPr>
      </w:pPr>
      <w:del w:id="253" w:author="ACER" w:date="2019-09-26T22:31:00Z">
        <w:r w:rsidDel="00852F37">
          <w:rPr>
            <w:rStyle w:val="a6"/>
          </w:rPr>
          <w:footnoteRef/>
        </w:r>
        <w:r w:rsidDel="00852F37">
          <w:delText xml:space="preserve"> </w:delText>
        </w:r>
        <w:r w:rsidR="00695976" w:rsidDel="00852F37">
          <w:rPr>
            <w:rFonts w:ascii="Arial" w:hAnsi="Arial" w:cs="Arial"/>
            <w:b/>
            <w:bCs/>
            <w:color w:val="222222"/>
            <w:sz w:val="21"/>
            <w:szCs w:val="21"/>
          </w:rPr>
          <w:delText>Францу́зская Респу́блика</w:delText>
        </w:r>
        <w:r w:rsidR="00695976" w:rsidDel="00852F37">
          <w:rPr>
            <w:rFonts w:ascii="Arial" w:hAnsi="Arial" w:cs="Arial"/>
            <w:color w:val="222222"/>
            <w:sz w:val="21"/>
            <w:szCs w:val="21"/>
            <w:shd w:val="clear" w:color="auto" w:fill="FFFFFF"/>
          </w:rPr>
          <w:delText xml:space="preserve"> (</w:delText>
        </w:r>
        <w:r w:rsidR="00695976" w:rsidRPr="00695976" w:rsidDel="00852F37">
          <w:rPr>
            <w:rFonts w:ascii="Arial" w:hAnsi="Arial" w:cs="Arial"/>
            <w:sz w:val="21"/>
            <w:szCs w:val="21"/>
          </w:rPr>
          <w:delText>фр.</w:delText>
        </w:r>
        <w:r w:rsidR="00695976" w:rsidDel="00852F37">
          <w:rPr>
            <w:rFonts w:ascii="Arial" w:hAnsi="Arial" w:cs="Arial"/>
            <w:color w:val="222222"/>
            <w:sz w:val="21"/>
            <w:szCs w:val="21"/>
            <w:shd w:val="clear" w:color="auto" w:fill="FFFFFF"/>
          </w:rPr>
          <w:delText> </w:delText>
        </w:r>
        <w:r w:rsidR="00695976" w:rsidDel="00852F37">
          <w:rPr>
            <w:rFonts w:ascii="Arial" w:hAnsi="Arial" w:cs="Arial"/>
            <w:i/>
            <w:iCs/>
            <w:color w:val="222222"/>
            <w:sz w:val="21"/>
            <w:szCs w:val="21"/>
            <w:lang w:val="fr-FR"/>
          </w:rPr>
          <w:delText>République française</w:delText>
        </w:r>
        <w:r w:rsidR="00695976" w:rsidDel="00852F37">
          <w:rPr>
            <w:rFonts w:ascii="Arial" w:hAnsi="Arial" w:cs="Arial"/>
            <w:color w:val="222222"/>
            <w:sz w:val="21"/>
            <w:szCs w:val="21"/>
            <w:shd w:val="clear" w:color="auto" w:fill="FFFFFF"/>
          </w:rPr>
          <w:delText xml:space="preserve">— </w:delText>
        </w:r>
        <w:r w:rsidR="00695976" w:rsidRPr="00695976" w:rsidDel="00852F37">
          <w:rPr>
            <w:rFonts w:ascii="Arial" w:hAnsi="Arial" w:cs="Arial"/>
            <w:sz w:val="21"/>
            <w:szCs w:val="21"/>
          </w:rPr>
          <w:delText>трансконтинентальное государство</w:delText>
        </w:r>
        <w:r w:rsidR="00695976" w:rsidDel="00852F37">
          <w:rPr>
            <w:rFonts w:ascii="Arial" w:hAnsi="Arial" w:cs="Arial"/>
            <w:color w:val="222222"/>
            <w:sz w:val="21"/>
            <w:szCs w:val="21"/>
            <w:shd w:val="clear" w:color="auto" w:fill="FFFFFF"/>
          </w:rPr>
          <w:delText xml:space="preserve">, включающее основную территорию в </w:delText>
        </w:r>
        <w:r w:rsidR="00695976" w:rsidRPr="00695976" w:rsidDel="00852F37">
          <w:rPr>
            <w:rFonts w:ascii="Arial" w:hAnsi="Arial" w:cs="Arial"/>
            <w:sz w:val="21"/>
            <w:szCs w:val="21"/>
          </w:rPr>
          <w:delText>Западной Европе</w:delText>
        </w:r>
        <w:r w:rsidR="00695976" w:rsidDel="00852F37">
          <w:rPr>
            <w:rFonts w:ascii="Arial" w:hAnsi="Arial" w:cs="Arial"/>
            <w:color w:val="222222"/>
            <w:sz w:val="21"/>
            <w:szCs w:val="21"/>
            <w:shd w:val="clear" w:color="auto" w:fill="FFFFFF"/>
          </w:rPr>
          <w:delText xml:space="preserve"> и ряд заморских регионов и территорий.</w:delText>
        </w:r>
      </w:del>
    </w:p>
  </w:footnote>
  <w:footnote w:id="3">
    <w:p w14:paraId="1F23E71F" w14:textId="77777777" w:rsidR="00C13083" w:rsidDel="00852F37" w:rsidRDefault="00C13083">
      <w:pPr>
        <w:pStyle w:val="a4"/>
        <w:rPr>
          <w:del w:id="280" w:author="ACER" w:date="2019-09-26T22:31:00Z"/>
        </w:rPr>
      </w:pPr>
      <w:del w:id="281" w:author="ACER" w:date="2019-09-26T22:31:00Z">
        <w:r w:rsidDel="00852F37">
          <w:rPr>
            <w:rStyle w:val="a6"/>
          </w:rPr>
          <w:footnoteRef/>
        </w:r>
        <w:r w:rsidDel="00852F37">
          <w:rPr>
            <w:rFonts w:ascii="Arial" w:hAnsi="Arial" w:cs="Arial"/>
            <w:b/>
            <w:bCs/>
            <w:color w:val="222222"/>
            <w:sz w:val="21"/>
            <w:szCs w:val="21"/>
          </w:rPr>
          <w:delText>«Дон Ка́рлос»</w:delText>
        </w:r>
        <w:r w:rsidDel="00852F37">
          <w:rPr>
            <w:rFonts w:ascii="Arial" w:hAnsi="Arial" w:cs="Arial"/>
            <w:color w:val="222222"/>
            <w:sz w:val="21"/>
            <w:szCs w:val="21"/>
            <w:shd w:val="clear" w:color="auto" w:fill="FFFFFF"/>
          </w:rPr>
          <w:delText xml:space="preserve"> (</w:delText>
        </w:r>
        <w:r w:rsidRPr="00C13083" w:rsidDel="00852F37">
          <w:rPr>
            <w:rFonts w:ascii="Arial" w:hAnsi="Arial" w:cs="Arial"/>
            <w:sz w:val="21"/>
            <w:szCs w:val="21"/>
          </w:rPr>
          <w:delText>фр.</w:delText>
        </w:r>
        <w:r w:rsidDel="00852F37">
          <w:rPr>
            <w:rFonts w:ascii="Arial" w:hAnsi="Arial" w:cs="Arial"/>
            <w:color w:val="222222"/>
            <w:sz w:val="21"/>
            <w:szCs w:val="21"/>
            <w:shd w:val="clear" w:color="auto" w:fill="FFFFFF"/>
          </w:rPr>
          <w:delText> </w:delText>
        </w:r>
        <w:r w:rsidDel="00852F37">
          <w:rPr>
            <w:rFonts w:ascii="Arial" w:hAnsi="Arial" w:cs="Arial"/>
            <w:i/>
            <w:iCs/>
            <w:color w:val="222222"/>
            <w:sz w:val="21"/>
            <w:szCs w:val="21"/>
            <w:lang w:val="fr-FR"/>
          </w:rPr>
          <w:delText>Don Carlos</w:delText>
        </w:r>
        <w:r w:rsidDel="00852F37">
          <w:rPr>
            <w:rFonts w:ascii="Arial" w:hAnsi="Arial" w:cs="Arial"/>
            <w:color w:val="222222"/>
            <w:sz w:val="21"/>
            <w:szCs w:val="21"/>
            <w:shd w:val="clear" w:color="auto" w:fill="FFFFFF"/>
          </w:rPr>
          <w:delText xml:space="preserve">, </w:delText>
        </w:r>
        <w:r w:rsidRPr="00C13083" w:rsidDel="00852F37">
          <w:rPr>
            <w:rFonts w:ascii="Arial" w:hAnsi="Arial" w:cs="Arial"/>
            <w:sz w:val="21"/>
            <w:szCs w:val="21"/>
          </w:rPr>
          <w:delText>итал.</w:delText>
        </w:r>
        <w:r w:rsidDel="00852F37">
          <w:rPr>
            <w:rFonts w:ascii="Arial" w:hAnsi="Arial" w:cs="Arial"/>
            <w:color w:val="222222"/>
            <w:sz w:val="21"/>
            <w:szCs w:val="21"/>
            <w:shd w:val="clear" w:color="auto" w:fill="FFFFFF"/>
          </w:rPr>
          <w:delText> </w:delText>
        </w:r>
        <w:r w:rsidDel="00852F37">
          <w:rPr>
            <w:rFonts w:ascii="Arial" w:hAnsi="Arial" w:cs="Arial"/>
            <w:i/>
            <w:iCs/>
            <w:color w:val="222222"/>
            <w:sz w:val="21"/>
            <w:szCs w:val="21"/>
            <w:lang w:val="it-IT"/>
          </w:rPr>
          <w:delText>Don Carlo</w:delText>
        </w:r>
        <w:r w:rsidDel="00852F37">
          <w:rPr>
            <w:rFonts w:ascii="Arial" w:hAnsi="Arial" w:cs="Arial"/>
            <w:color w:val="222222"/>
            <w:sz w:val="21"/>
            <w:szCs w:val="21"/>
            <w:shd w:val="clear" w:color="auto" w:fill="FFFFFF"/>
          </w:rPr>
          <w:delText xml:space="preserve">) — </w:delText>
        </w:r>
        <w:r w:rsidDel="00852F37">
          <w:delText xml:space="preserve"> </w:delText>
        </w:r>
        <w:r w:rsidDel="00852F37">
          <w:rPr>
            <w:rFonts w:ascii="Arial" w:hAnsi="Arial" w:cs="Arial"/>
            <w:color w:val="222222"/>
            <w:sz w:val="21"/>
            <w:szCs w:val="21"/>
            <w:shd w:val="clear" w:color="auto" w:fill="FFFFFF"/>
          </w:rPr>
          <w:delText>«</w:delText>
        </w:r>
        <w:r w:rsidRPr="00C13083" w:rsidDel="00852F37">
          <w:rPr>
            <w:rFonts w:ascii="Arial" w:hAnsi="Arial" w:cs="Arial"/>
            <w:sz w:val="21"/>
            <w:szCs w:val="21"/>
          </w:rPr>
          <w:delText>большая</w:delText>
        </w:r>
        <w:r w:rsidDel="00852F37">
          <w:rPr>
            <w:rFonts w:ascii="Arial" w:hAnsi="Arial" w:cs="Arial"/>
            <w:color w:val="222222"/>
            <w:sz w:val="21"/>
            <w:szCs w:val="21"/>
            <w:shd w:val="clear" w:color="auto" w:fill="FFFFFF"/>
          </w:rPr>
          <w:delText xml:space="preserve">» </w:delText>
        </w:r>
        <w:r w:rsidRPr="00C13083" w:rsidDel="00852F37">
          <w:rPr>
            <w:rFonts w:ascii="Arial" w:hAnsi="Arial" w:cs="Arial"/>
            <w:sz w:val="21"/>
            <w:szCs w:val="21"/>
          </w:rPr>
          <w:delText>опера</w:delText>
        </w:r>
        <w:r w:rsidDel="00852F37">
          <w:rPr>
            <w:rFonts w:ascii="Arial" w:hAnsi="Arial" w:cs="Arial"/>
            <w:color w:val="222222"/>
            <w:sz w:val="21"/>
            <w:szCs w:val="21"/>
            <w:shd w:val="clear" w:color="auto" w:fill="FFFFFF"/>
          </w:rPr>
          <w:delText xml:space="preserve"> </w:delText>
        </w:r>
        <w:r w:rsidRPr="00C13083" w:rsidDel="00852F37">
          <w:rPr>
            <w:rFonts w:ascii="Arial" w:hAnsi="Arial" w:cs="Arial"/>
            <w:sz w:val="21"/>
            <w:szCs w:val="21"/>
          </w:rPr>
          <w:delText>Джузеппе Верди</w:delText>
        </w:r>
        <w:r w:rsidDel="00852F37">
          <w:rPr>
            <w:rFonts w:ascii="Arial" w:hAnsi="Arial" w:cs="Arial"/>
            <w:color w:val="222222"/>
            <w:sz w:val="21"/>
            <w:szCs w:val="21"/>
            <w:shd w:val="clear" w:color="auto" w:fill="FFFFFF"/>
          </w:rPr>
          <w:delText xml:space="preserve"> в 5 действиях, 7 картинах, на либретто </w:delText>
        </w:r>
        <w:r w:rsidRPr="00C13083" w:rsidDel="00852F37">
          <w:rPr>
            <w:rFonts w:ascii="Arial" w:hAnsi="Arial" w:cs="Arial"/>
            <w:sz w:val="21"/>
            <w:szCs w:val="21"/>
          </w:rPr>
          <w:delText>Камиля де Локля</w:delText>
        </w:r>
        <w:r w:rsidDel="00852F37">
          <w:rPr>
            <w:rFonts w:ascii="Arial" w:hAnsi="Arial" w:cs="Arial"/>
            <w:color w:val="222222"/>
            <w:sz w:val="21"/>
            <w:szCs w:val="21"/>
            <w:shd w:val="clear" w:color="auto" w:fill="FFFFFF"/>
          </w:rPr>
          <w:delText xml:space="preserve"> и </w:delText>
        </w:r>
        <w:r w:rsidRPr="00C13083" w:rsidDel="00852F37">
          <w:rPr>
            <w:rFonts w:ascii="Arial" w:hAnsi="Arial" w:cs="Arial"/>
            <w:sz w:val="21"/>
            <w:szCs w:val="21"/>
          </w:rPr>
          <w:delText>Жозефа Мери</w:delText>
        </w:r>
        <w:r w:rsidDel="00852F37">
          <w:rPr>
            <w:rFonts w:ascii="Arial" w:hAnsi="Arial" w:cs="Arial"/>
            <w:color w:val="222222"/>
            <w:sz w:val="21"/>
            <w:szCs w:val="21"/>
            <w:shd w:val="clear" w:color="auto" w:fill="FFFFFF"/>
          </w:rPr>
          <w:delText xml:space="preserve"> по мотивам </w:delText>
        </w:r>
        <w:r w:rsidRPr="00C13083" w:rsidDel="00852F37">
          <w:rPr>
            <w:rFonts w:ascii="Arial" w:hAnsi="Arial" w:cs="Arial"/>
            <w:sz w:val="21"/>
            <w:szCs w:val="21"/>
          </w:rPr>
          <w:delText>одноимённой драмы</w:delText>
        </w:r>
        <w:r w:rsidDel="00852F37">
          <w:rPr>
            <w:rFonts w:ascii="Arial" w:hAnsi="Arial" w:cs="Arial"/>
            <w:color w:val="222222"/>
            <w:sz w:val="21"/>
            <w:szCs w:val="21"/>
            <w:shd w:val="clear" w:color="auto" w:fill="FFFFFF"/>
          </w:rPr>
          <w:delText xml:space="preserve"> </w:delText>
        </w:r>
        <w:r w:rsidRPr="00C13083" w:rsidDel="00852F37">
          <w:rPr>
            <w:rFonts w:ascii="Arial" w:hAnsi="Arial" w:cs="Arial"/>
            <w:sz w:val="21"/>
            <w:szCs w:val="21"/>
          </w:rPr>
          <w:delText>Шиллера</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0BC"/>
    <w:multiLevelType w:val="hybridMultilevel"/>
    <w:tmpl w:val="AF2C99D4"/>
    <w:lvl w:ilvl="0" w:tplc="CF2C7740">
      <w:start w:val="1800"/>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BAE0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6E3B8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6A713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B4E6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54DA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262D3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2CA4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6834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022A34"/>
    <w:multiLevelType w:val="hybridMultilevel"/>
    <w:tmpl w:val="6C3812C4"/>
    <w:lvl w:ilvl="0" w:tplc="418295F2">
      <w:start w:val="1849"/>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301E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70A1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B6176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B4CC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F4862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02AE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6235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6264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410108"/>
    <w:multiLevelType w:val="hybridMultilevel"/>
    <w:tmpl w:val="819A9864"/>
    <w:lvl w:ilvl="0" w:tplc="BAC49940">
      <w:start w:val="1882"/>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32DB7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9C07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36842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FE78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38312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88FE7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6081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6658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D8C4C5F"/>
    <w:multiLevelType w:val="hybridMultilevel"/>
    <w:tmpl w:val="3A402148"/>
    <w:lvl w:ilvl="0" w:tplc="1D103604">
      <w:start w:val="1803"/>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943F9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C49C4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1C82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3AA6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7897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7AB72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CC00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FAD35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60B308C"/>
    <w:multiLevelType w:val="hybridMultilevel"/>
    <w:tmpl w:val="4B7C2A5C"/>
    <w:lvl w:ilvl="0" w:tplc="54E2E6BA">
      <w:start w:val="1878"/>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84DA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08190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08058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366E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CAEA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40531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1067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2AA44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2C06FB0"/>
    <w:multiLevelType w:val="hybridMultilevel"/>
    <w:tmpl w:val="1FA69CD2"/>
    <w:lvl w:ilvl="0" w:tplc="C770AD38">
      <w:start w:val="1783"/>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D21EB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0E36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88983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1C6B6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0E05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469D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7C39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28DA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557C8E"/>
    <w:multiLevelType w:val="hybridMultilevel"/>
    <w:tmpl w:val="4058C96C"/>
    <w:lvl w:ilvl="0" w:tplc="D196F6AE">
      <w:start w:val="1815"/>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D4C8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EE1D7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B25BB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AC42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860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069A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F880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DCFE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EB03EEC"/>
    <w:multiLevelType w:val="hybridMultilevel"/>
    <w:tmpl w:val="31E484E6"/>
    <w:lvl w:ilvl="0" w:tplc="04AED892">
      <w:start w:val="1867"/>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4EDF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A40FB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00AB0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D663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08D0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2C26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16714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253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5B1C88"/>
    <w:multiLevelType w:val="hybridMultilevel"/>
    <w:tmpl w:val="63E6CF32"/>
    <w:lvl w:ilvl="0" w:tplc="62F26380">
      <w:start w:val="1955"/>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80B0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B252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4AF2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CCF7F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886F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F806D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9E1A0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FE91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15D3F69"/>
    <w:multiLevelType w:val="hybridMultilevel"/>
    <w:tmpl w:val="9C587458"/>
    <w:lvl w:ilvl="0" w:tplc="E33632FE">
      <w:start w:val="1881"/>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E01E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4CDB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6829E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9CEC6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6E1D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9EC67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DAB8B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0A037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6"/>
  </w:num>
  <w:num w:numId="5">
    <w:abstractNumId w:val="1"/>
  </w:num>
  <w:num w:numId="6">
    <w:abstractNumId w:val="7"/>
  </w:num>
  <w:num w:numId="7">
    <w:abstractNumId w:val="4"/>
  </w:num>
  <w:num w:numId="8">
    <w:abstractNumId w:val="9"/>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06"/>
    <w:rsid w:val="002060B6"/>
    <w:rsid w:val="0040418A"/>
    <w:rsid w:val="00470E43"/>
    <w:rsid w:val="00695976"/>
    <w:rsid w:val="006D0306"/>
    <w:rsid w:val="00852F37"/>
    <w:rsid w:val="0096410A"/>
    <w:rsid w:val="00AB4A1A"/>
    <w:rsid w:val="00C13083"/>
    <w:rsid w:val="00D6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066C"/>
  <w15:docId w15:val="{E45A34D0-6FCB-4B87-973C-57CC5D04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6" w:line="268"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outlineLvl w:val="0"/>
    </w:pPr>
    <w:rPr>
      <w:rFonts w:ascii="Times New Roman" w:eastAsia="Times New Roman" w:hAnsi="Times New Roman" w:cs="Times New Roman"/>
      <w:b/>
      <w:color w:val="000000"/>
      <w:sz w:val="48"/>
    </w:rPr>
  </w:style>
  <w:style w:type="paragraph" w:styleId="2">
    <w:name w:val="heading 2"/>
    <w:next w:val="a"/>
    <w:link w:val="20"/>
    <w:uiPriority w:val="9"/>
    <w:unhideWhenUsed/>
    <w:qFormat/>
    <w:pPr>
      <w:keepNext/>
      <w:keepLines/>
      <w:spacing w:after="161"/>
      <w:ind w:left="10" w:hanging="10"/>
      <w:outlineLvl w:val="1"/>
    </w:pPr>
    <w:rPr>
      <w:rFonts w:ascii="Times New Roman" w:eastAsia="Times New Roman" w:hAnsi="Times New Roman" w:cs="Times New Roman"/>
      <w:b/>
      <w:color w:val="000000"/>
      <w:sz w:val="36"/>
    </w:rPr>
  </w:style>
  <w:style w:type="paragraph" w:styleId="3">
    <w:name w:val="heading 3"/>
    <w:next w:val="a"/>
    <w:link w:val="30"/>
    <w:uiPriority w:val="9"/>
    <w:unhideWhenUsed/>
    <w:qFormat/>
    <w:pPr>
      <w:keepNext/>
      <w:keepLines/>
      <w:spacing w:after="250"/>
      <w:ind w:left="10" w:hanging="10"/>
      <w:outlineLvl w:val="2"/>
    </w:pPr>
    <w:rPr>
      <w:rFonts w:ascii="Times New Roman" w:eastAsia="Times New Roman" w:hAnsi="Times New Roman" w:cs="Times New Roman"/>
      <w:b/>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7"/>
    </w:rPr>
  </w:style>
  <w:style w:type="character" w:customStyle="1" w:styleId="20">
    <w:name w:val="Заголовок 2 Знак"/>
    <w:link w:val="2"/>
    <w:rPr>
      <w:rFonts w:ascii="Times New Roman" w:eastAsia="Times New Roman" w:hAnsi="Times New Roman" w:cs="Times New Roman"/>
      <w:b/>
      <w:color w:val="000000"/>
      <w:sz w:val="36"/>
    </w:rPr>
  </w:style>
  <w:style w:type="character" w:customStyle="1" w:styleId="10">
    <w:name w:val="Заголовок 1 Знак"/>
    <w:link w:val="1"/>
    <w:rPr>
      <w:rFonts w:ascii="Times New Roman" w:eastAsia="Times New Roman" w:hAnsi="Times New Roman" w:cs="Times New Roman"/>
      <w:b/>
      <w:color w:val="000000"/>
      <w:sz w:val="48"/>
    </w:rPr>
  </w:style>
  <w:style w:type="paragraph" w:styleId="11">
    <w:name w:val="toc 1"/>
    <w:hidden/>
    <w:uiPriority w:val="39"/>
    <w:pPr>
      <w:spacing w:after="100"/>
      <w:ind w:left="25" w:right="15" w:hanging="10"/>
    </w:pPr>
    <w:rPr>
      <w:rFonts w:ascii="Calibri" w:eastAsia="Calibri" w:hAnsi="Calibri" w:cs="Calibri"/>
      <w:color w:val="000000"/>
    </w:rPr>
  </w:style>
  <w:style w:type="paragraph" w:styleId="21">
    <w:name w:val="toc 2"/>
    <w:hidden/>
    <w:uiPriority w:val="39"/>
    <w:pPr>
      <w:spacing w:after="100"/>
      <w:ind w:left="246" w:right="15" w:hanging="10"/>
    </w:pPr>
    <w:rPr>
      <w:rFonts w:ascii="Calibri" w:eastAsia="Calibri" w:hAnsi="Calibri" w:cs="Calibri"/>
      <w:color w:val="000000"/>
    </w:rPr>
  </w:style>
  <w:style w:type="paragraph" w:styleId="31">
    <w:name w:val="toc 3"/>
    <w:hidden/>
    <w:uiPriority w:val="39"/>
    <w:pPr>
      <w:spacing w:after="100"/>
      <w:ind w:left="467"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AB4A1A"/>
    <w:rPr>
      <w:color w:val="0563C1" w:themeColor="hyperlink"/>
      <w:u w:val="single"/>
    </w:rPr>
  </w:style>
  <w:style w:type="paragraph" w:styleId="a4">
    <w:name w:val="footnote text"/>
    <w:basedOn w:val="a"/>
    <w:link w:val="a5"/>
    <w:uiPriority w:val="99"/>
    <w:semiHidden/>
    <w:unhideWhenUsed/>
    <w:rsid w:val="00AB4A1A"/>
    <w:pPr>
      <w:spacing w:after="0" w:line="240" w:lineRule="auto"/>
    </w:pPr>
    <w:rPr>
      <w:sz w:val="20"/>
      <w:szCs w:val="20"/>
    </w:rPr>
  </w:style>
  <w:style w:type="character" w:customStyle="1" w:styleId="a5">
    <w:name w:val="Текст сноски Знак"/>
    <w:basedOn w:val="a0"/>
    <w:link w:val="a4"/>
    <w:uiPriority w:val="99"/>
    <w:semiHidden/>
    <w:rsid w:val="00AB4A1A"/>
    <w:rPr>
      <w:rFonts w:ascii="Times New Roman" w:eastAsia="Times New Roman" w:hAnsi="Times New Roman" w:cs="Times New Roman"/>
      <w:color w:val="000000"/>
      <w:sz w:val="20"/>
      <w:szCs w:val="20"/>
    </w:rPr>
  </w:style>
  <w:style w:type="character" w:styleId="a6">
    <w:name w:val="footnote reference"/>
    <w:basedOn w:val="a0"/>
    <w:uiPriority w:val="99"/>
    <w:semiHidden/>
    <w:unhideWhenUsed/>
    <w:rsid w:val="00AB4A1A"/>
    <w:rPr>
      <w:vertAlign w:val="superscript"/>
    </w:rPr>
  </w:style>
  <w:style w:type="character" w:customStyle="1" w:styleId="ipa">
    <w:name w:val="ipa"/>
    <w:basedOn w:val="a0"/>
    <w:rsid w:val="00695976"/>
  </w:style>
  <w:style w:type="character" w:customStyle="1" w:styleId="nowrap">
    <w:name w:val="nowrap"/>
    <w:basedOn w:val="a0"/>
    <w:rsid w:val="00695976"/>
  </w:style>
  <w:style w:type="character" w:styleId="a7">
    <w:name w:val="annotation reference"/>
    <w:basedOn w:val="a0"/>
    <w:uiPriority w:val="99"/>
    <w:semiHidden/>
    <w:unhideWhenUsed/>
    <w:rsid w:val="0096410A"/>
    <w:rPr>
      <w:sz w:val="16"/>
      <w:szCs w:val="16"/>
    </w:rPr>
  </w:style>
  <w:style w:type="paragraph" w:styleId="a8">
    <w:name w:val="annotation text"/>
    <w:basedOn w:val="a"/>
    <w:link w:val="a9"/>
    <w:uiPriority w:val="99"/>
    <w:semiHidden/>
    <w:unhideWhenUsed/>
    <w:rsid w:val="0096410A"/>
    <w:pPr>
      <w:spacing w:line="240" w:lineRule="auto"/>
    </w:pPr>
    <w:rPr>
      <w:sz w:val="20"/>
      <w:szCs w:val="20"/>
    </w:rPr>
  </w:style>
  <w:style w:type="character" w:customStyle="1" w:styleId="a9">
    <w:name w:val="Текст примечания Знак"/>
    <w:basedOn w:val="a0"/>
    <w:link w:val="a8"/>
    <w:uiPriority w:val="99"/>
    <w:semiHidden/>
    <w:rsid w:val="0096410A"/>
    <w:rPr>
      <w:rFonts w:ascii="Times New Roman" w:eastAsia="Times New Roman" w:hAnsi="Times New Roman" w:cs="Times New Roman"/>
      <w:color w:val="000000"/>
      <w:sz w:val="20"/>
      <w:szCs w:val="20"/>
    </w:rPr>
  </w:style>
  <w:style w:type="paragraph" w:styleId="aa">
    <w:name w:val="annotation subject"/>
    <w:basedOn w:val="a8"/>
    <w:next w:val="a8"/>
    <w:link w:val="ab"/>
    <w:uiPriority w:val="99"/>
    <w:semiHidden/>
    <w:unhideWhenUsed/>
    <w:rsid w:val="0096410A"/>
    <w:rPr>
      <w:b/>
      <w:bCs/>
    </w:rPr>
  </w:style>
  <w:style w:type="character" w:customStyle="1" w:styleId="ab">
    <w:name w:val="Тема примечания Знак"/>
    <w:basedOn w:val="a9"/>
    <w:link w:val="aa"/>
    <w:uiPriority w:val="99"/>
    <w:semiHidden/>
    <w:rsid w:val="0096410A"/>
    <w:rPr>
      <w:rFonts w:ascii="Times New Roman" w:eastAsia="Times New Roman" w:hAnsi="Times New Roman" w:cs="Times New Roman"/>
      <w:b/>
      <w:bCs/>
      <w:color w:val="000000"/>
      <w:sz w:val="20"/>
      <w:szCs w:val="20"/>
    </w:rPr>
  </w:style>
  <w:style w:type="paragraph" w:styleId="ac">
    <w:name w:val="Balloon Text"/>
    <w:basedOn w:val="a"/>
    <w:link w:val="ad"/>
    <w:uiPriority w:val="99"/>
    <w:semiHidden/>
    <w:unhideWhenUsed/>
    <w:rsid w:val="0096410A"/>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96410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8.jp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comments" Target="comments.xml"/><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CC3A-6C15-4D1E-9EEB-F380F8F2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5748</Words>
  <Characters>32768</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cp:lastPrinted>2019-09-11T17:47:00Z</cp:lastPrinted>
  <dcterms:created xsi:type="dcterms:W3CDTF">2019-09-26T19:32:00Z</dcterms:created>
  <dcterms:modified xsi:type="dcterms:W3CDTF">2019-09-26T19:32:00Z</dcterms:modified>
</cp:coreProperties>
</file>